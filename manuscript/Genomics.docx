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1F34E" w14:textId="77777777" w:rsidR="00102498" w:rsidRPr="0025498E" w:rsidRDefault="00102498" w:rsidP="00102498">
      <w:pPr>
        <w:pStyle w:val="Articletitle"/>
      </w:pPr>
      <w:r w:rsidRPr="0025498E">
        <w:t>SCOPE++: Sequence Classification Of homoPolymer Emissions</w:t>
      </w:r>
    </w:p>
    <w:p w14:paraId="6F8FBA78" w14:textId="77777777" w:rsidR="00102498" w:rsidRPr="0025498E" w:rsidRDefault="00102498" w:rsidP="00102498">
      <w:pPr>
        <w:rPr>
          <w:noProof w:val="0"/>
        </w:rPr>
      </w:pPr>
    </w:p>
    <w:p w14:paraId="77F18434" w14:textId="77777777" w:rsidR="00102498" w:rsidRPr="0025498E" w:rsidRDefault="00102498" w:rsidP="00102498">
      <w:pPr>
        <w:pStyle w:val="Authorname"/>
        <w:rPr>
          <w:b/>
          <w:sz w:val="24"/>
        </w:rPr>
      </w:pPr>
      <w:r w:rsidRPr="0025498E">
        <w:rPr>
          <w:b/>
          <w:sz w:val="24"/>
        </w:rPr>
        <w:t>James T. Morton</w:t>
      </w:r>
      <w:r w:rsidRPr="0025498E">
        <w:rPr>
          <w:b/>
          <w:sz w:val="24"/>
          <w:vertAlign w:val="superscript"/>
        </w:rPr>
        <w:t>1</w:t>
      </w:r>
      <w:r w:rsidRPr="0025498E">
        <w:rPr>
          <w:b/>
          <w:sz w:val="24"/>
        </w:rPr>
        <w:t>, Patricia Abrudan</w:t>
      </w:r>
      <w:r w:rsidRPr="0025498E">
        <w:rPr>
          <w:b/>
          <w:sz w:val="24"/>
          <w:vertAlign w:val="superscript"/>
        </w:rPr>
        <w:t>2</w:t>
      </w:r>
      <w:r w:rsidRPr="0025498E">
        <w:rPr>
          <w:b/>
          <w:sz w:val="24"/>
        </w:rPr>
        <w:t>, Nathanial Figueroa</w:t>
      </w:r>
      <w:r w:rsidRPr="0025498E">
        <w:rPr>
          <w:b/>
          <w:sz w:val="24"/>
          <w:vertAlign w:val="superscript"/>
        </w:rPr>
        <w:t>1</w:t>
      </w:r>
      <w:r w:rsidRPr="0025498E">
        <w:rPr>
          <w:b/>
          <w:sz w:val="24"/>
        </w:rPr>
        <w:t>, and Chun Liang</w:t>
      </w:r>
      <w:r w:rsidRPr="0025498E">
        <w:rPr>
          <w:b/>
          <w:sz w:val="24"/>
          <w:vertAlign w:val="superscript"/>
        </w:rPr>
        <w:t>1,2</w:t>
      </w:r>
      <w:r w:rsidRPr="0025498E">
        <w:rPr>
          <w:vertAlign w:val="superscript"/>
        </w:rPr>
        <w:t xml:space="preserve"> §</w:t>
      </w:r>
      <w:r w:rsidRPr="0025498E">
        <w:rPr>
          <w:b/>
          <w:sz w:val="24"/>
        </w:rPr>
        <w:t>, John E. Karro</w:t>
      </w:r>
      <w:r w:rsidRPr="0025498E">
        <w:rPr>
          <w:b/>
          <w:sz w:val="24"/>
          <w:vertAlign w:val="superscript"/>
        </w:rPr>
        <w:t>1,3,4</w:t>
      </w:r>
      <w:r w:rsidRPr="0025498E">
        <w:rPr>
          <w:vertAlign w:val="superscript"/>
        </w:rPr>
        <w:t xml:space="preserve"> §</w:t>
      </w:r>
    </w:p>
    <w:p w14:paraId="0769AD6A" w14:textId="77777777" w:rsidR="00102498" w:rsidRPr="0025498E" w:rsidRDefault="00102498" w:rsidP="00102498">
      <w:pPr>
        <w:rPr>
          <w:noProof w:val="0"/>
        </w:rPr>
      </w:pPr>
    </w:p>
    <w:p w14:paraId="7C2E6BFC" w14:textId="77777777" w:rsidR="00102498" w:rsidRPr="0025498E" w:rsidRDefault="00102498" w:rsidP="00102498">
      <w:pPr>
        <w:pStyle w:val="Affilation"/>
      </w:pPr>
      <w:r w:rsidRPr="0025498E">
        <w:rPr>
          <w:vertAlign w:val="superscript"/>
        </w:rPr>
        <w:t>1</w:t>
      </w:r>
      <w:r w:rsidRPr="0025498E">
        <w:t xml:space="preserve">Department of </w:t>
      </w:r>
      <w:r w:rsidRPr="0025498E">
        <w:rPr>
          <w:vertAlign w:val="superscript"/>
        </w:rPr>
        <w:t>1</w:t>
      </w:r>
      <w:r w:rsidRPr="0025498E">
        <w:t xml:space="preserve">Computer Science and Software Engineering, </w:t>
      </w:r>
      <w:r w:rsidRPr="0025498E">
        <w:rPr>
          <w:vertAlign w:val="superscript"/>
        </w:rPr>
        <w:t>2</w:t>
      </w:r>
      <w:r w:rsidRPr="0025498E">
        <w:t xml:space="preserve">Biology, </w:t>
      </w:r>
      <w:r w:rsidRPr="0025498E">
        <w:rPr>
          <w:vertAlign w:val="superscript"/>
        </w:rPr>
        <w:t>3</w:t>
      </w:r>
      <w:r w:rsidRPr="0025498E">
        <w:t xml:space="preserve">Microbiology, and </w:t>
      </w:r>
      <w:r w:rsidRPr="0025498E">
        <w:rPr>
          <w:vertAlign w:val="superscript"/>
        </w:rPr>
        <w:t>4</w:t>
      </w:r>
      <w:r w:rsidRPr="0025498E">
        <w:t>Statistics, Miami University, Oxford, Ohio, USA.</w:t>
      </w:r>
    </w:p>
    <w:p w14:paraId="1BF19065" w14:textId="77777777" w:rsidR="00102498" w:rsidRPr="0025498E" w:rsidRDefault="00102498" w:rsidP="00102498">
      <w:pPr>
        <w:rPr>
          <w:noProof w:val="0"/>
        </w:rPr>
      </w:pPr>
    </w:p>
    <w:p w14:paraId="1D3D3142" w14:textId="77777777" w:rsidR="00102498" w:rsidRPr="0025498E" w:rsidRDefault="00102498" w:rsidP="00102498">
      <w:pPr>
        <w:rPr>
          <w:noProof w:val="0"/>
        </w:rPr>
      </w:pPr>
      <w:r w:rsidRPr="0025498E">
        <w:rPr>
          <w:noProof w:val="0"/>
          <w:vertAlign w:val="superscript"/>
        </w:rPr>
        <w:t>§</w:t>
      </w:r>
      <w:r w:rsidRPr="0025498E">
        <w:rPr>
          <w:noProof w:val="0"/>
        </w:rPr>
        <w:t>Corresponding authors</w:t>
      </w:r>
    </w:p>
    <w:p w14:paraId="4F977E27" w14:textId="77777777" w:rsidR="00102498" w:rsidRPr="0025498E" w:rsidRDefault="00102498" w:rsidP="00102498">
      <w:pPr>
        <w:rPr>
          <w:noProof w:val="0"/>
        </w:rPr>
      </w:pPr>
    </w:p>
    <w:p w14:paraId="01CF7B75" w14:textId="77777777" w:rsidR="00102498" w:rsidRPr="0025498E" w:rsidRDefault="00102498" w:rsidP="00102498">
      <w:pPr>
        <w:rPr>
          <w:noProof w:val="0"/>
        </w:rPr>
      </w:pPr>
      <w:r w:rsidRPr="0025498E">
        <w:rPr>
          <w:noProof w:val="0"/>
        </w:rPr>
        <w:t>Email addresses:</w:t>
      </w:r>
    </w:p>
    <w:p w14:paraId="0FBFF074" w14:textId="77777777" w:rsidR="00102498" w:rsidRPr="0025498E" w:rsidRDefault="00102498" w:rsidP="00102498">
      <w:pPr>
        <w:ind w:left="720"/>
        <w:rPr>
          <w:noProof w:val="0"/>
        </w:rPr>
      </w:pPr>
      <w:r w:rsidRPr="0025498E">
        <w:rPr>
          <w:noProof w:val="0"/>
        </w:rPr>
        <w:t xml:space="preserve">JTM: </w:t>
      </w:r>
      <w:hyperlink r:id="rId9" w:history="1">
        <w:r w:rsidRPr="0025498E">
          <w:rPr>
            <w:rStyle w:val="Hyperlink"/>
            <w:noProof w:val="0"/>
          </w:rPr>
          <w:t>mortonjt@miamiOH.edu</w:t>
        </w:r>
      </w:hyperlink>
    </w:p>
    <w:p w14:paraId="5178476B" w14:textId="77777777" w:rsidR="00102498" w:rsidRPr="0025498E" w:rsidRDefault="00102498" w:rsidP="00102498">
      <w:pPr>
        <w:ind w:left="720"/>
        <w:rPr>
          <w:noProof w:val="0"/>
        </w:rPr>
      </w:pPr>
      <w:r w:rsidRPr="0025498E">
        <w:rPr>
          <w:noProof w:val="0"/>
        </w:rPr>
        <w:t xml:space="preserve">PA: </w:t>
      </w:r>
      <w:hyperlink r:id="rId10" w:history="1">
        <w:r w:rsidRPr="0025498E">
          <w:rPr>
            <w:rStyle w:val="Hyperlink"/>
            <w:noProof w:val="0"/>
          </w:rPr>
          <w:t>abrudapa@miamiOH.edu</w:t>
        </w:r>
      </w:hyperlink>
      <w:r w:rsidRPr="0025498E">
        <w:rPr>
          <w:noProof w:val="0"/>
        </w:rPr>
        <w:t xml:space="preserve"> </w:t>
      </w:r>
    </w:p>
    <w:p w14:paraId="0E58A3F9" w14:textId="77777777" w:rsidR="00102498" w:rsidRPr="0025498E" w:rsidRDefault="00102498" w:rsidP="00102498">
      <w:pPr>
        <w:ind w:left="720"/>
        <w:rPr>
          <w:noProof w:val="0"/>
        </w:rPr>
      </w:pPr>
      <w:r w:rsidRPr="0025498E">
        <w:rPr>
          <w:noProof w:val="0"/>
        </w:rPr>
        <w:t xml:space="preserve">NF: </w:t>
      </w:r>
      <w:hyperlink r:id="rId11" w:history="1">
        <w:r w:rsidRPr="0025498E">
          <w:rPr>
            <w:rStyle w:val="Hyperlink"/>
            <w:noProof w:val="0"/>
          </w:rPr>
          <w:t>figuernd@miamiOH.edu</w:t>
        </w:r>
      </w:hyperlink>
      <w:r w:rsidRPr="0025498E">
        <w:rPr>
          <w:noProof w:val="0"/>
        </w:rPr>
        <w:t xml:space="preserve">  </w:t>
      </w:r>
    </w:p>
    <w:p w14:paraId="79974199" w14:textId="77777777" w:rsidR="00102498" w:rsidRPr="0025498E" w:rsidRDefault="00102498" w:rsidP="00102498">
      <w:pPr>
        <w:ind w:left="720"/>
        <w:rPr>
          <w:noProof w:val="0"/>
        </w:rPr>
      </w:pPr>
      <w:r w:rsidRPr="0025498E">
        <w:rPr>
          <w:noProof w:val="0"/>
        </w:rPr>
        <w:t xml:space="preserve">CL: </w:t>
      </w:r>
      <w:hyperlink r:id="rId12" w:history="1">
        <w:r w:rsidRPr="0025498E">
          <w:rPr>
            <w:rStyle w:val="Hyperlink"/>
            <w:noProof w:val="0"/>
          </w:rPr>
          <w:t>liangc@miamiOH.edu</w:t>
        </w:r>
      </w:hyperlink>
      <w:r w:rsidRPr="0025498E">
        <w:rPr>
          <w:noProof w:val="0"/>
        </w:rPr>
        <w:t xml:space="preserve"> </w:t>
      </w:r>
    </w:p>
    <w:p w14:paraId="3ABC88FD" w14:textId="77777777" w:rsidR="00102498" w:rsidRPr="0025498E" w:rsidRDefault="00102498" w:rsidP="00102498">
      <w:pPr>
        <w:ind w:left="720"/>
        <w:rPr>
          <w:noProof w:val="0"/>
        </w:rPr>
      </w:pPr>
      <w:r w:rsidRPr="0025498E">
        <w:rPr>
          <w:noProof w:val="0"/>
        </w:rPr>
        <w:t xml:space="preserve">JEK: </w:t>
      </w:r>
      <w:hyperlink r:id="rId13" w:history="1">
        <w:r w:rsidRPr="0025498E">
          <w:rPr>
            <w:rStyle w:val="Hyperlink"/>
            <w:noProof w:val="0"/>
          </w:rPr>
          <w:t>karroje@miamiOH.edu</w:t>
        </w:r>
      </w:hyperlink>
      <w:r w:rsidRPr="0025498E">
        <w:rPr>
          <w:noProof w:val="0"/>
        </w:rPr>
        <w:t xml:space="preserve"> </w:t>
      </w:r>
    </w:p>
    <w:p w14:paraId="6DE015DE" w14:textId="77777777" w:rsidR="00102498" w:rsidRPr="0025498E" w:rsidRDefault="00102498" w:rsidP="00102498">
      <w:pPr>
        <w:pStyle w:val="Heading1"/>
        <w:rPr>
          <w:noProof w:val="0"/>
        </w:rPr>
      </w:pPr>
      <w:r w:rsidRPr="0025498E">
        <w:rPr>
          <w:noProof w:val="0"/>
        </w:rPr>
        <w:br w:type="page"/>
      </w:r>
      <w:r w:rsidRPr="0025498E">
        <w:rPr>
          <w:noProof w:val="0"/>
        </w:rPr>
        <w:lastRenderedPageBreak/>
        <w:t xml:space="preserve">Abstract </w:t>
      </w:r>
    </w:p>
    <w:p w14:paraId="48B3DC2F" w14:textId="77777777" w:rsidR="00102498" w:rsidRPr="0025498E" w:rsidRDefault="00102498" w:rsidP="00102498">
      <w:pPr>
        <w:pStyle w:val="CommentText"/>
        <w:rPr>
          <w:bCs/>
          <w:sz w:val="24"/>
          <w:szCs w:val="24"/>
        </w:rPr>
      </w:pPr>
      <w:r w:rsidRPr="0025498E">
        <w:rPr>
          <w:rFonts w:ascii="Arial" w:hAnsi="Arial" w:cs="Arial"/>
          <w:b/>
          <w:bCs/>
          <w:sz w:val="24"/>
          <w:szCs w:val="24"/>
        </w:rPr>
        <w:t>Background</w:t>
      </w:r>
      <w:r w:rsidRPr="0025498E">
        <w:rPr>
          <w:b/>
          <w:bCs/>
          <w:sz w:val="24"/>
          <w:szCs w:val="24"/>
        </w:rPr>
        <w:t xml:space="preserve">: </w:t>
      </w:r>
      <w:r w:rsidRPr="0025498E">
        <w:rPr>
          <w:sz w:val="24"/>
          <w:szCs w:val="24"/>
        </w:rPr>
        <w:t xml:space="preserve">mRNA polyadenylation, the addition of a poly(A) tail to the 3’-end of pre-mRNA, is a process critical to gene expression and regulation in eukaryotes.  To understand the molecular mechanisms governing polyadenylation and other relevant biological processes, it is important to identify these poly(A) tails accurately in transcriptome sequencing data and differentiate them from artificial adapter sequences added in the sequencing process. But the annotation of these tails is complicated by the presence of sequencing errors and post-transcriptional modifications.  </w:t>
      </w:r>
      <w:r w:rsidR="00B84827" w:rsidRPr="0025498E">
        <w:rPr>
          <w:sz w:val="24"/>
          <w:szCs w:val="24"/>
        </w:rPr>
        <w:t>While determining that a tail is present in a given transcript fragment, these obfuscations make the problem of boundary identification a challenge; c</w:t>
      </w:r>
      <w:r w:rsidRPr="0025498E">
        <w:rPr>
          <w:sz w:val="24"/>
          <w:szCs w:val="24"/>
        </w:rPr>
        <w:t>onventional seed-and-extend algorithms struggle to accuratel</w:t>
      </w:r>
      <w:r w:rsidR="00B84827" w:rsidRPr="0025498E">
        <w:rPr>
          <w:sz w:val="24"/>
          <w:szCs w:val="24"/>
        </w:rPr>
        <w:t>y identify these poly(A) tail end-points</w:t>
      </w:r>
      <w:r w:rsidRPr="0025498E">
        <w:rPr>
          <w:sz w:val="24"/>
          <w:szCs w:val="24"/>
        </w:rPr>
        <w:t xml:space="preserve">. </w:t>
      </w:r>
      <w:r w:rsidR="00B84827" w:rsidRPr="0025498E">
        <w:rPr>
          <w:sz w:val="24"/>
          <w:szCs w:val="24"/>
        </w:rPr>
        <w:t>Further, a</w:t>
      </w:r>
      <w:r w:rsidRPr="0025498E">
        <w:rPr>
          <w:sz w:val="24"/>
          <w:szCs w:val="24"/>
        </w:rPr>
        <w:t xml:space="preserve">ll existing tools that we are aware of focus exclusively on the trimming of poly(A) tails, failing to provide the detailed information needed for studying the polyadenylation process. </w:t>
      </w:r>
    </w:p>
    <w:p w14:paraId="3712DEB3" w14:textId="77777777" w:rsidR="00102498" w:rsidRPr="0025498E" w:rsidRDefault="00102498" w:rsidP="00102498">
      <w:pPr>
        <w:pStyle w:val="CommentText"/>
        <w:rPr>
          <w:b/>
          <w:bCs/>
          <w:sz w:val="24"/>
          <w:szCs w:val="24"/>
        </w:rPr>
      </w:pPr>
    </w:p>
    <w:p w14:paraId="69F65AE2" w14:textId="77777777" w:rsidR="00102498" w:rsidRPr="0025498E" w:rsidRDefault="00102498" w:rsidP="00102498">
      <w:pPr>
        <w:pStyle w:val="CommentText"/>
        <w:rPr>
          <w:b/>
          <w:bCs/>
          <w:sz w:val="24"/>
          <w:szCs w:val="24"/>
        </w:rPr>
      </w:pPr>
      <w:r w:rsidRPr="0025498E">
        <w:rPr>
          <w:rFonts w:ascii="Arial" w:hAnsi="Arial" w:cs="Arial"/>
          <w:b/>
          <w:bCs/>
          <w:sz w:val="24"/>
          <w:szCs w:val="24"/>
        </w:rPr>
        <w:t>Results</w:t>
      </w:r>
      <w:r w:rsidRPr="0025498E">
        <w:rPr>
          <w:b/>
          <w:bCs/>
          <w:sz w:val="24"/>
          <w:szCs w:val="24"/>
        </w:rPr>
        <w:t>:</w:t>
      </w:r>
      <w:r w:rsidRPr="0025498E">
        <w:rPr>
          <w:sz w:val="24"/>
          <w:szCs w:val="24"/>
        </w:rPr>
        <w:t xml:space="preserve"> </w:t>
      </w:r>
      <w:r w:rsidR="00992EEE">
        <w:rPr>
          <w:sz w:val="24"/>
          <w:szCs w:val="24"/>
        </w:rPr>
        <w:t>We</w:t>
      </w:r>
      <w:r w:rsidRPr="0025498E">
        <w:rPr>
          <w:sz w:val="24"/>
          <w:szCs w:val="24"/>
        </w:rPr>
        <w:t xml:space="preserve"> have created SCOPE++, a tool for finding the precise border of </w:t>
      </w:r>
      <w:r w:rsidR="00B84827" w:rsidRPr="0025498E">
        <w:rPr>
          <w:sz w:val="24"/>
          <w:szCs w:val="24"/>
        </w:rPr>
        <w:t xml:space="preserve">poly(A) tails and other </w:t>
      </w:r>
      <w:r w:rsidRPr="0025498E">
        <w:rPr>
          <w:sz w:val="24"/>
          <w:szCs w:val="24"/>
        </w:rPr>
        <w:t>homopolymers in raw mRNA sequence reads. Based on a Hidden Markov Model (HMM) approach, SCOPE++ accurately identifies specific homopolymer sequences in error-prone EST/cDNA data or RNA-Seq data</w:t>
      </w:r>
      <w:r w:rsidR="00992EEE">
        <w:rPr>
          <w:sz w:val="24"/>
          <w:szCs w:val="24"/>
        </w:rPr>
        <w:t xml:space="preserve"> at a speed appropriate for large sequence sets.</w:t>
      </w:r>
    </w:p>
    <w:p w14:paraId="2B09727C" w14:textId="77777777" w:rsidR="00102498" w:rsidRPr="0025498E" w:rsidRDefault="00102498" w:rsidP="00102498">
      <w:pPr>
        <w:pStyle w:val="CommentText"/>
        <w:rPr>
          <w:b/>
          <w:bCs/>
          <w:sz w:val="24"/>
          <w:szCs w:val="24"/>
        </w:rPr>
      </w:pPr>
    </w:p>
    <w:p w14:paraId="2479C57B" w14:textId="77777777" w:rsidR="00102498" w:rsidRPr="0025498E" w:rsidRDefault="00102498" w:rsidP="00102498">
      <w:pPr>
        <w:pStyle w:val="CommentText"/>
        <w:rPr>
          <w:sz w:val="24"/>
          <w:szCs w:val="24"/>
        </w:rPr>
      </w:pPr>
      <w:r w:rsidRPr="0025498E">
        <w:rPr>
          <w:rFonts w:ascii="Arial" w:hAnsi="Arial" w:cs="Arial"/>
          <w:b/>
          <w:bCs/>
          <w:sz w:val="24"/>
          <w:szCs w:val="24"/>
        </w:rPr>
        <w:t>Conclusions</w:t>
      </w:r>
      <w:r w:rsidRPr="0025498E">
        <w:rPr>
          <w:b/>
          <w:bCs/>
          <w:sz w:val="24"/>
          <w:szCs w:val="24"/>
        </w:rPr>
        <w:t>:</w:t>
      </w:r>
      <w:r w:rsidRPr="0025498E">
        <w:rPr>
          <w:sz w:val="24"/>
          <w:szCs w:val="24"/>
        </w:rPr>
        <w:t xml:space="preserve"> </w:t>
      </w:r>
      <w:r w:rsidR="008412BA" w:rsidRPr="0025498E">
        <w:rPr>
          <w:sz w:val="24"/>
          <w:szCs w:val="24"/>
        </w:rPr>
        <w:t>We</w:t>
      </w:r>
      <w:r w:rsidRPr="0025498E">
        <w:rPr>
          <w:sz w:val="24"/>
          <w:szCs w:val="24"/>
        </w:rPr>
        <w:t xml:space="preserve"> demonstrate that our tool can precisely identify poly(A) tails with near perfect accuracy at </w:t>
      </w:r>
      <w:r w:rsidR="008412BA" w:rsidRPr="0025498E">
        <w:rPr>
          <w:sz w:val="24"/>
          <w:szCs w:val="24"/>
        </w:rPr>
        <w:t>the</w:t>
      </w:r>
      <w:r w:rsidRPr="0025498E">
        <w:rPr>
          <w:sz w:val="24"/>
          <w:szCs w:val="24"/>
        </w:rPr>
        <w:t xml:space="preserve"> speed </w:t>
      </w:r>
      <w:r w:rsidR="008412BA" w:rsidRPr="0025498E">
        <w:rPr>
          <w:sz w:val="24"/>
          <w:szCs w:val="24"/>
        </w:rPr>
        <w:t>required</w:t>
      </w:r>
      <w:r w:rsidRPr="0025498E">
        <w:rPr>
          <w:sz w:val="24"/>
          <w:szCs w:val="24"/>
        </w:rPr>
        <w:t xml:space="preserve"> for high-throughput applications, providing a valuable  resource for  polyadenylation research. </w:t>
      </w:r>
    </w:p>
    <w:p w14:paraId="6E99CFA1" w14:textId="77777777" w:rsidR="00102498" w:rsidRPr="0025498E" w:rsidRDefault="00102498" w:rsidP="00102498">
      <w:pPr>
        <w:pStyle w:val="Heading1"/>
        <w:rPr>
          <w:noProof w:val="0"/>
        </w:rPr>
      </w:pPr>
      <w:r w:rsidRPr="0025498E">
        <w:rPr>
          <w:noProof w:val="0"/>
        </w:rPr>
        <w:t xml:space="preserve">Background </w:t>
      </w:r>
    </w:p>
    <w:p w14:paraId="1DBF4C6D" w14:textId="61ABBA33" w:rsidR="00102498" w:rsidRPr="0025498E" w:rsidRDefault="00102498" w:rsidP="00102498">
      <w:pPr>
        <w:ind w:firstLine="360"/>
        <w:rPr>
          <w:noProof w:val="0"/>
          <w:szCs w:val="18"/>
        </w:rPr>
      </w:pPr>
      <w:r w:rsidRPr="0025498E">
        <w:rPr>
          <w:i/>
          <w:noProof w:val="0"/>
          <w:szCs w:val="18"/>
        </w:rPr>
        <w:t>Alternative polyadenylation</w:t>
      </w:r>
      <w:r w:rsidRPr="0025498E">
        <w:rPr>
          <w:noProof w:val="0"/>
          <w:szCs w:val="18"/>
        </w:rPr>
        <w:t xml:space="preserve"> (APA) and </w:t>
      </w:r>
      <w:r w:rsidR="00605003">
        <w:rPr>
          <w:i/>
          <w:noProof w:val="0"/>
          <w:szCs w:val="18"/>
        </w:rPr>
        <w:t>poly(A)</w:t>
      </w:r>
      <w:r w:rsidRPr="0025498E">
        <w:rPr>
          <w:i/>
          <w:noProof w:val="0"/>
          <w:szCs w:val="18"/>
        </w:rPr>
        <w:t xml:space="preserve"> tail length variability</w:t>
      </w:r>
      <w:r w:rsidRPr="0025498E">
        <w:rPr>
          <w:noProof w:val="0"/>
          <w:szCs w:val="18"/>
        </w:rPr>
        <w:t xml:space="preserve"> have recently been identified as critical mechanisms in gene </w:t>
      </w:r>
      <w:r w:rsidR="003214DE" w:rsidRPr="0025498E">
        <w:rPr>
          <w:noProof w:val="0"/>
          <w:szCs w:val="18"/>
        </w:rPr>
        <w:t>expression</w:t>
      </w:r>
      <w:r w:rsidRPr="0025498E">
        <w:rPr>
          <w:noProof w:val="0"/>
          <w:szCs w:val="18"/>
        </w:rPr>
        <w:t xml:space="preserve"> and regulation</w:t>
      </w:r>
      <w:r w:rsidRPr="0025498E">
        <w:rPr>
          <w:noProof w:val="0"/>
        </w:rPr>
        <w:t xml:space="preserve"> </w:t>
      </w:r>
      <w:r w:rsidR="00AE6389">
        <w:rPr>
          <w:noProof w:val="0"/>
        </w:rPr>
        <w:fldChar w:fldCharType="begin"/>
      </w:r>
      <w:r w:rsidR="00003764">
        <w:rPr>
          <w:noProof w:val="0"/>
        </w:rPr>
        <w:instrText xml:space="preserve"> ADDIN PAPERS2_CITATIONS &lt;citation&gt;&lt;uuid&gt;61A518AE-05A4-476F-AD31-173AB500269A&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s&gt;&lt;cites&gt;&lt;/cites&gt;&lt;/citation&gt;</w:instrText>
      </w:r>
      <w:r w:rsidR="00AE6389">
        <w:rPr>
          <w:noProof w:val="0"/>
        </w:rPr>
        <w:fldChar w:fldCharType="separate"/>
      </w:r>
      <w:r w:rsidR="00003764">
        <w:rPr>
          <w:noProof w:val="0"/>
        </w:rPr>
        <w:t>{Proudfoot:2011ke, Xing:2010cn, DiGiammartino:2011ez, Mayr:2009fd, Wu:2011eu, Choi:2012ip}</w:t>
      </w:r>
      <w:r w:rsidR="00AE6389">
        <w:rPr>
          <w:noProof w:val="0"/>
        </w:rPr>
        <w:fldChar w:fldCharType="end"/>
      </w:r>
      <w:r w:rsidRPr="0025498E">
        <w:rPr>
          <w:noProof w:val="0"/>
        </w:rPr>
        <w:t xml:space="preserve">.  But </w:t>
      </w:r>
      <w:r w:rsidR="008412BA" w:rsidRPr="0025498E">
        <w:rPr>
          <w:noProof w:val="0"/>
        </w:rPr>
        <w:t>conducting studies on</w:t>
      </w:r>
      <w:r w:rsidRPr="0025498E">
        <w:rPr>
          <w:noProof w:val="0"/>
        </w:rPr>
        <w:t xml:space="preserve"> their exact role in the regulation process </w:t>
      </w:r>
      <w:r w:rsidR="008412BA" w:rsidRPr="0025498E">
        <w:rPr>
          <w:noProof w:val="0"/>
        </w:rPr>
        <w:t>is complicated by</w:t>
      </w:r>
      <w:r w:rsidRPr="0025498E">
        <w:rPr>
          <w:noProof w:val="0"/>
        </w:rPr>
        <w:t xml:space="preserve"> the </w:t>
      </w:r>
      <w:r w:rsidR="008412BA" w:rsidRPr="0025498E">
        <w:rPr>
          <w:noProof w:val="0"/>
        </w:rPr>
        <w:t>challenge of</w:t>
      </w:r>
      <w:r w:rsidRPr="0025498E">
        <w:rPr>
          <w:noProof w:val="0"/>
        </w:rPr>
        <w:t xml:space="preserve"> collecting precise information on the presence and characteris</w:t>
      </w:r>
      <w:r w:rsidR="00605003">
        <w:rPr>
          <w:noProof w:val="0"/>
        </w:rPr>
        <w:t>tics of poly(A)</w:t>
      </w:r>
      <w:r w:rsidRPr="0025498E">
        <w:rPr>
          <w:noProof w:val="0"/>
        </w:rPr>
        <w:t xml:space="preserve"> tails in transcriptom</w:t>
      </w:r>
      <w:r w:rsidR="0065571B" w:rsidRPr="0025498E">
        <w:rPr>
          <w:noProof w:val="0"/>
        </w:rPr>
        <w:t>e</w:t>
      </w:r>
      <w:r w:rsidRPr="0025498E">
        <w:rPr>
          <w:noProof w:val="0"/>
        </w:rPr>
        <w:t xml:space="preserve"> data.  While finding a significantly long stretch of adenine bases in a transcript </w:t>
      </w:r>
      <w:r w:rsidR="00605003" w:rsidRPr="0025498E">
        <w:rPr>
          <w:noProof w:val="0"/>
        </w:rPr>
        <w:t xml:space="preserve">sequence </w:t>
      </w:r>
      <w:r w:rsidRPr="0025498E">
        <w:rPr>
          <w:noProof w:val="0"/>
        </w:rPr>
        <w:t xml:space="preserve">is not difficult, the challenge deepens when you try to account for sequence modifications that could obscure the tail sequence </w:t>
      </w:r>
      <w:r w:rsidR="00605003">
        <w:rPr>
          <w:noProof w:val="0"/>
        </w:rPr>
        <w:t xml:space="preserve">purity </w:t>
      </w:r>
      <w:r w:rsidRPr="0025498E">
        <w:rPr>
          <w:noProof w:val="0"/>
        </w:rPr>
        <w:t xml:space="preserve">(e.g. base-call errors, the effect of processes such as RNA editing, or sequencing artifacts).  Tools such as SeqClean </w:t>
      </w:r>
      <w:r w:rsidR="00AE6389" w:rsidRPr="0025498E">
        <w:rPr>
          <w:noProof w:val="0"/>
        </w:rPr>
        <w:fldChar w:fldCharType="begin"/>
      </w:r>
      <w:r w:rsidR="00003764">
        <w:rPr>
          <w:noProof w:val="0"/>
        </w:rPr>
        <w:instrText xml:space="preserve"> ADDIN PAPERS2_CITATIONS &lt;citation&gt;&lt;uuid&gt;E110F6CE-4FF0-4497-83F4-89CABF14C6D8&lt;/uuid&gt;&lt;priority&gt;0&lt;/priority&gt;&lt;publications&gt;&lt;publication&gt;&lt;title&gt;DFCI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003764">
        <w:rPr>
          <w:noProof w:val="0"/>
        </w:rPr>
        <w:t>{Anonymous:EwaMJS6L}</w:t>
      </w:r>
      <w:r w:rsidR="00AE6389" w:rsidRPr="0025498E">
        <w:rPr>
          <w:noProof w:val="0"/>
        </w:rPr>
        <w:fldChar w:fldCharType="end"/>
      </w:r>
      <w:r w:rsidRPr="0025498E">
        <w:rPr>
          <w:noProof w:val="0"/>
        </w:rPr>
        <w:t xml:space="preserve">, TrimEst </w:t>
      </w:r>
      <w:r w:rsidR="00AE6389" w:rsidRPr="0025498E">
        <w:rPr>
          <w:noProof w:val="0"/>
        </w:rPr>
        <w:fldChar w:fldCharType="begin"/>
      </w:r>
      <w:r w:rsidR="00003764">
        <w:rPr>
          <w:noProof w:val="0"/>
        </w:rPr>
        <w:instrText xml:space="preserve"> ADDIN PAPERS2_CITATIONS &lt;citation&gt;&lt;uuid&gt;2434CDCB-EDD9-4E6C-8798-7F30E2CF1926&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003764">
        <w:rPr>
          <w:noProof w:val="0"/>
        </w:rPr>
        <w:t>{Rice:2000wr}</w:t>
      </w:r>
      <w:r w:rsidR="00AE6389" w:rsidRPr="0025498E">
        <w:rPr>
          <w:noProof w:val="0"/>
        </w:rPr>
        <w:fldChar w:fldCharType="end"/>
      </w:r>
      <w:r w:rsidRPr="0025498E">
        <w:rPr>
          <w:noProof w:val="0"/>
        </w:rPr>
        <w:t xml:space="preserve">, or SeqTrim </w:t>
      </w:r>
      <w:r w:rsidR="00AE6389" w:rsidRPr="0025498E">
        <w:rPr>
          <w:noProof w:val="0"/>
        </w:rPr>
        <w:fldChar w:fldCharType="begin"/>
      </w:r>
      <w:r w:rsidR="00003764">
        <w:rPr>
          <w:noProof w:val="0"/>
        </w:rPr>
        <w:instrText xml:space="preserve"> ADDIN PAPERS2_CITATIONS &lt;citation&gt;&lt;uuid&gt;0D29CC37-B425-4C42-9D2D-45726027CAD3&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rPr>
        <w:fldChar w:fldCharType="separate"/>
      </w:r>
      <w:r w:rsidR="00003764">
        <w:rPr>
          <w:noProof w:val="0"/>
        </w:rPr>
        <w:t>{Falgueras:2010bf}</w:t>
      </w:r>
      <w:r w:rsidR="00AE6389" w:rsidRPr="0025498E">
        <w:rPr>
          <w:noProof w:val="0"/>
        </w:rPr>
        <w:fldChar w:fldCharType="end"/>
      </w:r>
      <w:r w:rsidRPr="0025498E">
        <w:rPr>
          <w:noProof w:val="0"/>
        </w:rPr>
        <w:t xml:space="preserve"> </w:t>
      </w:r>
      <w:r w:rsidRPr="0025498E">
        <w:rPr>
          <w:noProof w:val="0"/>
        </w:rPr>
        <w:lastRenderedPageBreak/>
        <w:t>are able to effectively remove poly(A) tails via truncation, but cannot recover the detai</w:t>
      </w:r>
      <w:r w:rsidR="00B8507D" w:rsidRPr="0025498E">
        <w:rPr>
          <w:noProof w:val="0"/>
        </w:rPr>
        <w:t xml:space="preserve">led information needed </w:t>
      </w:r>
      <w:r w:rsidR="00B6013D" w:rsidRPr="0025498E">
        <w:rPr>
          <w:noProof w:val="0"/>
        </w:rPr>
        <w:t>when</w:t>
      </w:r>
      <w:r w:rsidR="00B8507D" w:rsidRPr="0025498E">
        <w:rPr>
          <w:noProof w:val="0"/>
        </w:rPr>
        <w:t xml:space="preserve"> studying issues related to length variation</w:t>
      </w:r>
      <w:r w:rsidRPr="0025498E">
        <w:rPr>
          <w:noProof w:val="0"/>
        </w:rPr>
        <w:t xml:space="preserve">.   </w:t>
      </w:r>
      <w:r w:rsidR="00B6013D" w:rsidRPr="0025498E">
        <w:rPr>
          <w:noProof w:val="0"/>
        </w:rPr>
        <w:t>Thus</w:t>
      </w:r>
      <w:r w:rsidRPr="0025498E">
        <w:rPr>
          <w:noProof w:val="0"/>
        </w:rPr>
        <w:t xml:space="preserve"> </w:t>
      </w:r>
      <w:r w:rsidR="00B6013D" w:rsidRPr="0025498E">
        <w:rPr>
          <w:noProof w:val="0"/>
        </w:rPr>
        <w:t xml:space="preserve">a tool is </w:t>
      </w:r>
      <w:r w:rsidRPr="0025498E">
        <w:rPr>
          <w:noProof w:val="0"/>
        </w:rPr>
        <w:t>require</w:t>
      </w:r>
      <w:r w:rsidR="00B6013D" w:rsidRPr="0025498E">
        <w:rPr>
          <w:noProof w:val="0"/>
        </w:rPr>
        <w:t>d</w:t>
      </w:r>
      <w:r w:rsidRPr="0025498E">
        <w:rPr>
          <w:noProof w:val="0"/>
        </w:rPr>
        <w:t xml:space="preserve"> that is able to identify poly(A) tail boundaries and length, and is robust to disruptions in the homopolymer sequence. </w:t>
      </w:r>
    </w:p>
    <w:p w14:paraId="4EE3ABAB" w14:textId="66BB4ACA" w:rsidR="00102498" w:rsidRPr="0025498E" w:rsidRDefault="00102498" w:rsidP="00102498">
      <w:pPr>
        <w:ind w:firstLine="360"/>
        <w:rPr>
          <w:noProof w:val="0"/>
          <w:szCs w:val="18"/>
        </w:rPr>
      </w:pPr>
      <w:r w:rsidRPr="0025498E">
        <w:rPr>
          <w:noProof w:val="0"/>
          <w:szCs w:val="18"/>
        </w:rPr>
        <w:t xml:space="preserve">Polyadenylation is a post-transcriptional process in which the 3’-end of a pre-mRNA is cleaved and replaced with a poly(A) tail to form a mature mRNA.  Specifically, the polyadenylation protein complex binds to poly(A) signals, </w:t>
      </w:r>
      <w:r w:rsidR="00B6013D" w:rsidRPr="0025498E">
        <w:rPr>
          <w:noProof w:val="0"/>
          <w:szCs w:val="18"/>
        </w:rPr>
        <w:t xml:space="preserve">then </w:t>
      </w:r>
      <w:r w:rsidRPr="0025498E">
        <w:rPr>
          <w:noProof w:val="0"/>
          <w:szCs w:val="18"/>
        </w:rPr>
        <w:t xml:space="preserve">cleaves the sequence at a </w:t>
      </w:r>
      <w:r w:rsidRPr="0025498E">
        <w:rPr>
          <w:i/>
          <w:noProof w:val="0"/>
          <w:szCs w:val="18"/>
        </w:rPr>
        <w:t>poly(A) site</w:t>
      </w:r>
      <w:r w:rsidRPr="0025498E">
        <w:rPr>
          <w:noProof w:val="0"/>
          <w:szCs w:val="18"/>
        </w:rPr>
        <w:t xml:space="preserve">, and </w:t>
      </w:r>
      <w:r w:rsidR="00B6013D" w:rsidRPr="0025498E">
        <w:rPr>
          <w:noProof w:val="0"/>
          <w:szCs w:val="18"/>
        </w:rPr>
        <w:t xml:space="preserve">finally </w:t>
      </w:r>
      <w:r w:rsidRPr="0025498E">
        <w:rPr>
          <w:noProof w:val="0"/>
          <w:szCs w:val="18"/>
        </w:rPr>
        <w:t xml:space="preserve">collaborates with the poly(A) polymerase to perform non-templated adenine addition a few bases downstream of the appropriate poly(A) signals </w:t>
      </w:r>
      <w:r w:rsidR="00AE6389" w:rsidRPr="0025498E">
        <w:rPr>
          <w:noProof w:val="0"/>
          <w:szCs w:val="18"/>
        </w:rPr>
        <w:fldChar w:fldCharType="begin"/>
      </w:r>
      <w:r w:rsidR="00003764">
        <w:rPr>
          <w:noProof w:val="0"/>
          <w:szCs w:val="18"/>
        </w:rPr>
        <w:instrText xml:space="preserve"> ADDIN PAPERS2_CITATIONS &lt;citation&gt;&lt;uuid&gt;A25B1760-555B-4465-9EED-6A394812911B&lt;/uuid&gt;&lt;priority&gt;0&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s&gt;&lt;cites&gt;&lt;/cites&gt;&lt;/citation&gt;</w:instrText>
      </w:r>
      <w:r w:rsidR="00AE6389" w:rsidRPr="0025498E">
        <w:rPr>
          <w:noProof w:val="0"/>
          <w:szCs w:val="18"/>
        </w:rPr>
        <w:fldChar w:fldCharType="separate"/>
      </w:r>
      <w:r w:rsidR="00003764">
        <w:rPr>
          <w:noProof w:val="0"/>
        </w:rPr>
        <w:t>{Proudfoot:2011ke}</w:t>
      </w:r>
      <w:r w:rsidR="00AE6389" w:rsidRPr="0025498E">
        <w:rPr>
          <w:noProof w:val="0"/>
          <w:szCs w:val="18"/>
        </w:rPr>
        <w:fldChar w:fldCharType="end"/>
      </w:r>
      <w:r w:rsidRPr="0025498E">
        <w:rPr>
          <w:noProof w:val="0"/>
          <w:szCs w:val="18"/>
        </w:rPr>
        <w:t xml:space="preserve">.  The poly(A) tail at the 3’ end of the mRNA is the hallmark of mRNA maturation, and also serves as a regulatory signal that is critical for mRNA nucleus-to-cytoplasm transportation, mRNA stability, and protein translation </w:t>
      </w:r>
      <w:r w:rsidR="00AE6389">
        <w:rPr>
          <w:noProof w:val="0"/>
          <w:szCs w:val="18"/>
        </w:rPr>
        <w:fldChar w:fldCharType="begin"/>
      </w:r>
      <w:r w:rsidR="00003764">
        <w:rPr>
          <w:noProof w:val="0"/>
          <w:szCs w:val="18"/>
        </w:rPr>
        <w:instrText xml:space="preserve"> ADDIN PAPERS2_CITATIONS &lt;citation&gt;&lt;uuid&gt;351E977A-FA18-43BA-9871-44A4D42FE04A&lt;/uuid&gt;&lt;priority&gt;6&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s&gt;&lt;cites&gt;&lt;/cites&gt;&lt;/citation&gt;</w:instrText>
      </w:r>
      <w:r w:rsidR="00AE6389">
        <w:rPr>
          <w:noProof w:val="0"/>
          <w:szCs w:val="18"/>
        </w:rPr>
        <w:fldChar w:fldCharType="separate"/>
      </w:r>
      <w:r w:rsidR="00003764">
        <w:rPr>
          <w:noProof w:val="0"/>
        </w:rPr>
        <w:t>{Proudfoot:2011ke, Xing:2010cn}</w:t>
      </w:r>
      <w:r w:rsidR="00AE6389">
        <w:rPr>
          <w:noProof w:val="0"/>
          <w:szCs w:val="18"/>
        </w:rPr>
        <w:fldChar w:fldCharType="end"/>
      </w:r>
      <w:r w:rsidRPr="0025498E">
        <w:rPr>
          <w:noProof w:val="0"/>
          <w:szCs w:val="18"/>
        </w:rPr>
        <w:t xml:space="preserve">.  Recent research suggests that many eukaryotic genes employ </w:t>
      </w:r>
      <w:r w:rsidRPr="0025498E">
        <w:rPr>
          <w:i/>
          <w:noProof w:val="0"/>
          <w:szCs w:val="18"/>
        </w:rPr>
        <w:t xml:space="preserve">alternative polyadenylation </w:t>
      </w:r>
      <w:r w:rsidRPr="0025498E">
        <w:rPr>
          <w:noProof w:val="0"/>
          <w:szCs w:val="18"/>
        </w:rPr>
        <w:t>(APA), in which multiple distinctive poly(A) sites are utilized to create different transcript isoforms from the same gene</w:t>
      </w:r>
      <w:r w:rsidR="00605003">
        <w:rPr>
          <w:noProof w:val="0"/>
          <w:szCs w:val="18"/>
        </w:rPr>
        <w:t>s</w:t>
      </w:r>
      <w:r w:rsidRPr="0025498E">
        <w:rPr>
          <w:noProof w:val="0"/>
          <w:szCs w:val="18"/>
        </w:rPr>
        <w:t xml:space="preserve"> </w:t>
      </w:r>
      <w:r w:rsidR="00AE6389">
        <w:rPr>
          <w:noProof w:val="0"/>
          <w:szCs w:val="18"/>
        </w:rPr>
        <w:fldChar w:fldCharType="begin"/>
      </w:r>
      <w:r w:rsidR="00003764">
        <w:rPr>
          <w:noProof w:val="0"/>
          <w:szCs w:val="18"/>
        </w:rPr>
        <w:instrText xml:space="preserve"> ADDIN PAPERS2_CITATIONS &lt;citation&gt;&lt;uuid&gt;0CEE4921-EE23-4AEE-89CC-89A29BFF3631&lt;/uuid&gt;&lt;priority&gt;7&lt;/priority&gt;&lt;publications&gt;&lt;publication&gt;&lt;uuid&gt;05E52548-3922-40D1-A1BC-4E97A913712F&lt;/uuid&gt;&lt;volume&gt;25&lt;/volume&gt;&lt;doi&gt;10.1101/gad.17268411&lt;/doi&gt;&lt;startpage&gt;1770&lt;/startpage&gt;&lt;publication_date&gt;99201109011200000000222000&lt;/publication_date&gt;&lt;url&gt;http://genesdev.cshlp.org/cgi/doi/10.1101/gad.17268411&lt;/url&gt;&lt;type&gt;400&lt;/type&gt;&lt;title&gt;Ending the message: poly(A) signals then and now.&lt;/title&gt;&lt;publisher&gt;Cold Spring Harbor Lab&lt;/publisher&gt;&lt;location&gt;&amp;lt;html&amp;gt;&amp;lt;head&amp;gt;&amp;lt;meta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Home&amp;lt;/a&amp;gt;&amp;lt;/div&amp;gt;&amp;lt;/body&amp;gt;&amp;lt;/html&amp;gt;&lt;/location&gt;&lt;institution&gt;Sir William Dunn School of Pathology, University of Oxford, Oxford OX1 3RE, United Kingdom. nicholas.proudfoot@path.ox.ac.uk&lt;/institution&gt;&lt;number&gt;17&lt;/number&gt;&lt;subtype&gt;400&lt;/subtype&gt;&lt;endpage&gt;1782&lt;/endpage&gt;&lt;bundle&gt;&lt;publication&gt;&lt;publisher&gt;Cold Spring Harbor Lab&lt;/publisher&gt;&lt;url&gt;http://genesdev.cshlp.org/&lt;/url&gt;&lt;title&gt;Genes &amp;amp; Development&lt;/title&gt;&lt;type&gt;-100&lt;/type&gt;&lt;subtype&gt;-100&lt;/subtype&gt;&lt;uuid&gt;C616FA86-4C50-4C2F-98FA-7240C35954CF&lt;/uuid&gt;&lt;/publication&gt;&lt;/bundle&gt;&lt;authors&gt;&lt;author&gt;&lt;firstName&gt;Nick&lt;/firstName&gt;&lt;middleNames&gt;J&lt;/middleNames&gt;&lt;lastName&gt;Proudfoot&lt;/lastName&gt;&lt;/author&gt;&lt;/authors&gt;&lt;/publication&gt;&lt;publication&gt;&lt;volume&gt;2&lt;/volume&gt;&lt;publication_date&gt;99201011091200000000222000&lt;/publication_date&gt;&lt;number&gt;3&lt;/number&gt;&lt;doi&gt;10.1002/wrna.59&lt;/doi&gt;&lt;startpage&gt;445&lt;/startpage&gt;&lt;title&gt;Alternative polyadenylation and gene expression regulation in plants&lt;/title&gt;&lt;uuid&gt;C5CDD5BC-D115-4093-AEF0-F47A14B25E36&lt;/uuid&gt;&lt;subtype&gt;400&lt;/subtype&gt;&lt;endpage&gt;458&lt;/endpage&gt;&lt;type&gt;400&lt;/type&gt;&lt;url&gt;http://doi.wiley.com/10.1002/wrna.59&lt;/url&gt;&lt;bundle&gt;&lt;publication&gt;&lt;title&gt;Wiley Interdisciplinary Reviews: RNA&lt;/title&gt;&lt;type&gt;-100&lt;/type&gt;&lt;subtype&gt;-100&lt;/subtype&gt;&lt;uuid&gt;D0BCA1D1-44C8-4C43-BA1A-9F778764BB23&lt;/uuid&gt;&lt;/publication&gt;&lt;/bundle&gt;&lt;authors&gt;&lt;author&gt;&lt;firstName&gt;Denghui&lt;/firstName&gt;&lt;lastName&gt;Xing&lt;/lastName&gt;&lt;/author&gt;&lt;author&gt;&lt;firstName&gt;Qingshun&lt;/firstName&gt;&lt;middleNames&gt;Quinn&lt;/middleNames&gt;&lt;lastName&gt;Li&lt;/lastName&gt;&lt;/author&gt;&lt;/authors&gt;&lt;/publication&gt;&lt;publication&gt;&lt;uuid&gt;B580DBF1-24F9-4B78-9DBE-48236DBE9C41&lt;/uuid&gt;&lt;volume&gt;43&lt;/volume&gt;&lt;accepted_date&gt;99201108091200000000222000&lt;/accepted_date&gt;&lt;doi&gt;10.1016/j.molcel.2011.08.017&lt;/doi&gt;&lt;startpage&gt;853&lt;/startpage&gt;&lt;revision_date&gt;99201108021200000000222000&lt;/revision_date&gt;&lt;publication_date&gt;99201109161200000000222000&lt;/publication_date&gt;&lt;url&gt;http://linkinghub.elsevier.com/retrieve/pii/S1097276511006356&lt;/url&gt;&lt;type&gt;400&lt;/type&gt;&lt;title&gt;Mechanisms and consequences of alternative polyadenylation.&lt;/title&gt;&lt;location&gt;&amp;lt;html&amp;gt;&amp;lt;head&amp;gt;&amp;lt;meta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Home&amp;lt;/a&amp;gt;&amp;lt;/div&amp;gt;&amp;lt;/body&amp;gt;&amp;lt;/html&amp;gt;&lt;/location&gt;&lt;submission_date&gt;99201106281200000000222000&lt;/submission_date&gt;&lt;number&gt;6&lt;/number&gt;&lt;institution&gt;Department of Biological Sciences, Columbia University, New York, NY 10027, USA.&lt;/institution&gt;&lt;subtype&gt;400&lt;/subtype&gt;&lt;endpage&gt;866&lt;/endpage&gt;&lt;bundle&gt;&lt;publication&gt;&lt;title&gt;Molecular cell&lt;/title&gt;&lt;type&gt;-100&lt;/type&gt;&lt;subtype&gt;-100&lt;/subtype&gt;&lt;uuid&gt;E1BCC988-5F54-46FB-8350-46F95B6BA024&lt;/uuid&gt;&lt;/publication&gt;&lt;/bundle&gt;&lt;authors&gt;&lt;author&gt;&lt;lastName&gt;Giammartino&lt;/lastName&gt;&lt;nonDroppingParticle&gt;Di&lt;/nonDroppingParticle&gt;&lt;firstName&gt;Dafne&lt;/firstName&gt;&lt;middleNames&gt;Campigli&lt;/middleNames&gt;&lt;/author&gt;&lt;author&gt;&lt;firstName&gt;Kensei&lt;/firstName&gt;&lt;lastName&gt;Nishida&lt;/lastName&gt;&lt;/author&gt;&lt;author&gt;&lt;firstName&gt;James&lt;/firstName&gt;&lt;middleNames&gt;L&lt;/middleNames&gt;&lt;lastName&gt;Manley&lt;/lastName&gt;&lt;/author&gt;&lt;/authors&gt;&lt;/publication&gt;&lt;/publications&gt;&lt;cites&gt;&lt;/cites&gt;&lt;/citation&gt;</w:instrText>
      </w:r>
      <w:r w:rsidR="00AE6389">
        <w:rPr>
          <w:noProof w:val="0"/>
          <w:szCs w:val="18"/>
        </w:rPr>
        <w:fldChar w:fldCharType="separate"/>
      </w:r>
      <w:r w:rsidR="00003764">
        <w:rPr>
          <w:noProof w:val="0"/>
        </w:rPr>
        <w:t>{Proudfoot:2011ke, Xing:2010cn, DiGiammartino:2011ez}</w:t>
      </w:r>
      <w:r w:rsidR="00AE6389">
        <w:rPr>
          <w:noProof w:val="0"/>
          <w:szCs w:val="18"/>
        </w:rPr>
        <w:fldChar w:fldCharType="end"/>
      </w:r>
      <w:r w:rsidRPr="0025498E">
        <w:rPr>
          <w:noProof w:val="0"/>
          <w:szCs w:val="18"/>
        </w:rPr>
        <w:t xml:space="preserve">.   It is clear that APA is an </w:t>
      </w:r>
      <w:r w:rsidR="00B6013D" w:rsidRPr="0025498E">
        <w:rPr>
          <w:noProof w:val="0"/>
          <w:szCs w:val="18"/>
        </w:rPr>
        <w:t>important regulator in eukaryotic</w:t>
      </w:r>
      <w:r w:rsidRPr="0025498E">
        <w:rPr>
          <w:noProof w:val="0"/>
          <w:szCs w:val="18"/>
        </w:rPr>
        <w:t xml:space="preserve"> gene expression and regulation. For example, 3’-UTR shortening by APA appears to be highly active in cancer cells</w:t>
      </w:r>
      <w:r w:rsidR="00605003">
        <w:rPr>
          <w:noProof w:val="0"/>
          <w:szCs w:val="18"/>
        </w:rPr>
        <w:t xml:space="preserve"> </w:t>
      </w:r>
      <w:r w:rsidR="00AE6389" w:rsidRPr="0025498E">
        <w:rPr>
          <w:noProof w:val="0"/>
          <w:szCs w:val="18"/>
        </w:rPr>
        <w:fldChar w:fldCharType="begin"/>
      </w:r>
      <w:r w:rsidR="00003764">
        <w:rPr>
          <w:noProof w:val="0"/>
          <w:szCs w:val="18"/>
        </w:rPr>
        <w:instrText xml:space="preserve"> ADDIN PAPERS2_CITATIONS &lt;citation&gt;&lt;uuid&gt;F622BB77-452F-4A32-9739-0D47F21C8AF1&lt;/uuid&gt;&lt;priority&gt;0&lt;/priority&gt;&lt;publications&gt;&lt;publication&gt;&lt;uuid&gt;DE1A3CE6-62ED-49F0-BD9D-20A3785ECF19&lt;/uuid&gt;&lt;volume&gt;138&lt;/volume&gt;&lt;accepted_date&gt;99200906091200000000222000&lt;/accepted_date&gt;&lt;doi&gt;10.1016/j.cell.2009.06.016&lt;/doi&gt;&lt;startpage&gt;673&lt;/startpage&gt;&lt;revision_date&gt;99200904211200000000222000&lt;/revision_date&gt;&lt;publication_date&gt;99200908211200000000222000&lt;/publication_date&gt;&lt;url&gt;http://linkinghub.elsevier.com/retrieve/pii/S0092867409007168&lt;/url&gt;&lt;type&gt;400&lt;/type&gt;&lt;title&gt;Widespread shortening of 3'UTRs by alternative cleavage and polyadenylation activates oncogenes in cancer cells.&lt;/title&gt;&lt;location&gt;&amp;lt;html&amp;gt;&amp;lt;head&amp;gt;&amp;lt;meta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Home&amp;lt;/a&amp;gt;&amp;lt;/div&amp;gt;&amp;lt;/body&amp;gt;&amp;lt;/html&amp;gt;&lt;/location&gt;&lt;submission_date&gt;99200901121200000000222000&lt;/submission_date&gt;&lt;number&gt;4&lt;/number&gt;&lt;institution&gt;Howard Hughes Medical Institute, USA. mayrc@mskcc.org&lt;/institution&gt;&lt;subtype&gt;400&lt;/subtype&gt;&lt;endpage&gt;684&lt;/endpage&gt;&lt;bundle&gt;&lt;publication&gt;&lt;publisher&gt;Elsevier&lt;/publisher&gt;&lt;title&gt;Cell&lt;/title&gt;&lt;type&gt;-100&lt;/type&gt;&lt;subtype&gt;-100&lt;/subtype&gt;&lt;uuid&gt;878621D1-229F-47C4-900C-949B5773C8B4&lt;/uuid&gt;&lt;/publication&gt;&lt;/bundle&gt;&lt;authors&gt;&lt;author&gt;&lt;firstName&gt;Christine&lt;/firstName&gt;&lt;lastName&gt;Mayr&lt;/lastName&gt;&lt;/author&gt;&lt;author&gt;&lt;firstName&gt;David&lt;/firstName&gt;&lt;middleNames&gt;P&lt;/middleNames&gt;&lt;lastName&gt;Bartel&lt;/lastName&gt;&lt;/author&gt;&lt;/authors&gt;&lt;/publication&gt;&lt;/publications&gt;&lt;cites&gt;&lt;/cites&gt;&lt;/citation&gt;</w:instrText>
      </w:r>
      <w:r w:rsidR="00AE6389" w:rsidRPr="0025498E">
        <w:rPr>
          <w:noProof w:val="0"/>
          <w:szCs w:val="18"/>
        </w:rPr>
        <w:fldChar w:fldCharType="separate"/>
      </w:r>
      <w:r w:rsidR="00003764">
        <w:rPr>
          <w:noProof w:val="0"/>
        </w:rPr>
        <w:t>{Mayr:2009fd}</w:t>
      </w:r>
      <w:r w:rsidR="00AE6389" w:rsidRPr="0025498E">
        <w:rPr>
          <w:noProof w:val="0"/>
          <w:szCs w:val="18"/>
        </w:rPr>
        <w:fldChar w:fldCharType="end"/>
      </w:r>
      <w:r w:rsidRPr="0025498E">
        <w:rPr>
          <w:noProof w:val="0"/>
          <w:szCs w:val="18"/>
        </w:rPr>
        <w:t>.  To increase our understanding of the underlying molecular and biological mechanisms governing polyadenylation and other relevant processes,  RNA-seq data is</w:t>
      </w:r>
      <w:r w:rsidR="00B6013D" w:rsidRPr="0025498E">
        <w:rPr>
          <w:noProof w:val="0"/>
          <w:szCs w:val="18"/>
        </w:rPr>
        <w:t xml:space="preserve"> continually being generated to aid in annotating</w:t>
      </w:r>
      <w:r w:rsidRPr="0025498E">
        <w:rPr>
          <w:noProof w:val="0"/>
          <w:szCs w:val="18"/>
        </w:rPr>
        <w:t xml:space="preserve"> the junctions of the 3’-UTR and the poly(A) tail </w:t>
      </w:r>
      <w:r w:rsidR="00AE6389">
        <w:rPr>
          <w:noProof w:val="0"/>
          <w:szCs w:val="18"/>
        </w:rPr>
        <w:fldChar w:fldCharType="begin"/>
      </w:r>
      <w:r w:rsidR="00003764">
        <w:rPr>
          <w:noProof w:val="0"/>
          <w:szCs w:val="18"/>
        </w:rPr>
        <w:instrText xml:space="preserve"> ADDIN PAPERS2_CITATIONS &lt;citation&gt;&lt;uuid&gt;D65AE760-20BE-4350-9CF2-D173358C4ED6&lt;/uuid&gt;&lt;priority&gt;9&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gt;&lt;volume&gt;143&lt;/volume&gt;&lt;publication_date&gt;99201012001200000000220000&lt;/publication_date&gt;&lt;number&gt;6&lt;/number&gt;&lt;doi&gt;10.1016/j.cell.2010.11.020&lt;/doi&gt;&lt;startpage&gt;1018&lt;/startpage&gt;&lt;title&gt;Comprehensive Polyadenylation Site Maps in Yeast and Human Reveal Pervasive Alternative Polyadenylation&lt;/title&gt;&lt;uuid&gt;65D1F3B8-D0BE-4F26-B40F-F4C43C7332F5&lt;/uuid&gt;&lt;subtype&gt;400&lt;/subtype&gt;&lt;endpage&gt;1029&lt;/endpage&gt;&lt;type&gt;400&lt;/type&gt;&lt;url&gt;http://linkinghub.elsevier.com/retrieve/pii/S0092867410013000&lt;/url&gt;&lt;bundle&gt;&lt;publication&gt;&lt;publisher&gt;Elsevier&lt;/publisher&gt;&lt;title&gt;Cell&lt;/title&gt;&lt;type&gt;-100&lt;/type&gt;&lt;subtype&gt;-100&lt;/subtype&gt;&lt;uuid&gt;878621D1-229F-47C4-900C-949B5773C8B4&lt;/uuid&gt;&lt;/publication&gt;&lt;/bundle&gt;&lt;authors&gt;&lt;author&gt;&lt;firstName&gt;Fatih&lt;/firstName&gt;&lt;lastName&gt;Ozsolak&lt;/lastName&gt;&lt;/author&gt;&lt;author&gt;&lt;firstName&gt;Philipp&lt;/firstName&gt;&lt;lastName&gt;Kapranov&lt;/lastName&gt;&lt;/author&gt;&lt;author&gt;&lt;firstName&gt;Sylvain&lt;/firstName&gt;&lt;lastName&gt;Foissac&lt;/lastName&gt;&lt;/author&gt;&lt;author&gt;&lt;firstName&gt;Sang&lt;/firstName&gt;&lt;middleNames&gt;Woo&lt;/middleNames&gt;&lt;lastName&gt;Kim&lt;/lastName&gt;&lt;/author&gt;&lt;author&gt;&lt;firstName&gt;Elane&lt;/firstName&gt;&lt;lastName&gt;Fishilevich&lt;/lastName&gt;&lt;/author&gt;&lt;author&gt;&lt;firstName&gt;A&lt;/firstName&gt;&lt;middleNames&gt;Paula&lt;/middleNames&gt;&lt;lastName&gt;Monaghan&lt;/lastName&gt;&lt;/author&gt;&lt;author&gt;&lt;firstName&gt;Bino&lt;/firstName&gt;&lt;lastName&gt;John&lt;/lastName&gt;&lt;/author&gt;&lt;author&gt;&lt;firstName&gt;Patrice&lt;/firstName&gt;&lt;middleNames&gt;M&lt;/middleNames&gt;&lt;lastName&gt;Milos&lt;/lastName&gt;&lt;/author&gt;&lt;/authors&gt;&lt;/publication&gt;&lt;/publications&gt;&lt;cites&gt;&lt;/cites&gt;&lt;/citation&gt;</w:instrText>
      </w:r>
      <w:r w:rsidR="00AE6389">
        <w:rPr>
          <w:noProof w:val="0"/>
          <w:szCs w:val="18"/>
        </w:rPr>
        <w:fldChar w:fldCharType="separate"/>
      </w:r>
      <w:r w:rsidR="00003764">
        <w:rPr>
          <w:noProof w:val="0"/>
        </w:rPr>
        <w:t>{Wu:2011eu, Ozsolak:2010jm}</w:t>
      </w:r>
      <w:r w:rsidR="00AE6389">
        <w:rPr>
          <w:noProof w:val="0"/>
          <w:szCs w:val="18"/>
        </w:rPr>
        <w:fldChar w:fldCharType="end"/>
      </w:r>
      <w:r w:rsidRPr="0025498E">
        <w:rPr>
          <w:noProof w:val="0"/>
          <w:szCs w:val="18"/>
        </w:rPr>
        <w:t xml:space="preserve">. Moreover, 3’-end tagging (i.e., addition of non-templated U or C/U-rich tags) </w:t>
      </w:r>
      <w:r w:rsidR="00B6013D" w:rsidRPr="0025498E">
        <w:rPr>
          <w:noProof w:val="0"/>
          <w:szCs w:val="18"/>
        </w:rPr>
        <w:t>and</w:t>
      </w:r>
      <w:r w:rsidRPr="0025498E">
        <w:rPr>
          <w:noProof w:val="0"/>
          <w:szCs w:val="18"/>
        </w:rPr>
        <w:t xml:space="preserve"> 3’-oligouridylation (i.e., poly(U) tails) have been shown to affect mRNA degradation and are common in many eukaryotic species</w:t>
      </w:r>
      <w:r w:rsidR="00605003">
        <w:rPr>
          <w:noProof w:val="0"/>
          <w:szCs w:val="18"/>
        </w:rPr>
        <w:t xml:space="preserve"> </w:t>
      </w:r>
      <w:r w:rsidR="00385918">
        <w:rPr>
          <w:noProof w:val="0"/>
          <w:szCs w:val="18"/>
        </w:rPr>
        <w:fldChar w:fldCharType="begin"/>
      </w:r>
      <w:r w:rsidR="00003764">
        <w:rPr>
          <w:noProof w:val="0"/>
          <w:szCs w:val="18"/>
        </w:rPr>
        <w:instrText xml:space="preserve"> ADDIN PAPERS2_CITATIONS &lt;citation&gt;&lt;uuid&gt;71A60682-FE9B-444F-8FEF-06385FA7A523&lt;/uuid&gt;&lt;priority&gt;9&lt;/priority&gt;&lt;publications&gt;&lt;publication&gt;&lt;volume&gt;18&lt;/volume&gt;&lt;publication_date&gt;99201203001200000000220000&lt;/publication_date&gt;&lt;number&gt;3&lt;/number&gt;&lt;doi&gt;10.1261/rna.029306.111&lt;/doi&gt;&lt;uuid&gt;F75A35E5-519D-4830-A379-3539407381F7&lt;/uuid&gt;&lt;subtype&gt;400&lt;/subtype&gt;&lt;type&gt;400&lt;/type&gt;&lt;url&gt;http://rnajournal.cshlp.org/cgi/doi/10.1261/rna.029306.111&lt;/url&gt;&lt;bundle&gt;&lt;publication&gt;&lt;publisher&gt;Cold Spring Harbor Lab&lt;/publisher&gt;&lt;title&gt;RNA (New York, N.Y.)&lt;/title&gt;&lt;type&gt;-100&lt;/type&gt;&lt;subtype&gt;-100&lt;/subtype&gt;&lt;uuid&gt;5D02A048-A812-4C82-A5D8-9E726BDD71D9&lt;/uuid&gt;&lt;/publication&gt;&lt;/bundle&gt;&lt;authors&gt;&lt;author&gt;&lt;firstName&gt;Yun&lt;/firstName&gt;&lt;middleNames&gt;S&lt;/middleNames&gt;&lt;lastName&gt;Choi&lt;/lastName&gt;&lt;/author&gt;&lt;author&gt;&lt;firstName&gt;Weronika&lt;/firstName&gt;&lt;lastName&gt;Patena&lt;/lastName&gt;&lt;/author&gt;&lt;author&gt;&lt;firstName&gt;Andrew&lt;/firstName&gt;&lt;middleNames&gt;D&lt;/middleNames&gt;&lt;lastName&gt;Leavitt&lt;/lastName&gt;&lt;/author&gt;&lt;author&gt;&lt;firstName&gt;Michael&lt;/firstName&gt;&lt;middleNames&gt;T&lt;/middleNames&gt;&lt;lastName&gt;McManus&lt;/lastName&gt;&lt;/author&gt;&lt;/authors&gt;&lt;/publication&gt;&lt;publication&gt;&lt;uuid&gt;9E7DD82B-FF19-46CD-949E-E5AE199D3EE8&lt;/uuid&gt;&lt;volume&gt;40&lt;/volume&gt;&lt;doi&gt;10.1042/BST20120068&lt;/doi&gt;&lt;startpage&gt;810&lt;/startpage&gt;&lt;publication_date&gt;99201208001200000000220000&lt;/publication_date&gt;&lt;url&gt;http://www.biochemsoctrans.org/bst/040/bst0400810.htm&lt;/url&gt;&lt;type&gt;400&lt;/type&gt;&lt;title&gt;Cytoplasmic mRNA 3' tagging in eukaryotes: does it spell the end?&lt;/title&gt;&lt;publisher&gt;Portland Press Ltd.&lt;/publisher&gt;&lt;institution&gt;Institute of Integrative Biology, The University of Liverpool, Liverpool, UK. igorm97@liv.ac.uk&lt;/institution&gt;&lt;number&gt;4&lt;/number&gt;&lt;subtype&gt;400&lt;/subtype&gt;&lt;endpage&gt;814&lt;/endpage&gt;&lt;bundle&gt;&lt;publication&gt;&lt;title&gt;Biochemical Society transactions&lt;/title&gt;&lt;type&gt;-100&lt;/type&gt;&lt;subtype&gt;-100&lt;/subtype&gt;&lt;uuid&gt;E439C89C-E378-4F8F-A55F-F0DD72BB85C3&lt;/uuid&gt;&lt;/publication&gt;&lt;/bundle&gt;&lt;authors&gt;&lt;author&gt;&lt;firstName&gt;Igor&lt;/firstName&gt;&lt;middleNames&gt;Y&lt;/middleNames&gt;&lt;lastName&gt;Morozov&lt;/lastName&gt;&lt;/author&gt;&lt;author&gt;&lt;firstName&gt;Mark&lt;/firstName&gt;&lt;middleNames&gt;X&lt;/middleNames&gt;&lt;lastName&gt;Caddick&lt;/lastName&gt;&lt;/author&gt;&lt;/authors&gt;&lt;/publication&gt;&lt;/publications&gt;&lt;cites&gt;&lt;/cites&gt;&lt;/citation&gt;</w:instrText>
      </w:r>
      <w:r w:rsidR="00385918">
        <w:rPr>
          <w:noProof w:val="0"/>
          <w:szCs w:val="18"/>
        </w:rPr>
        <w:fldChar w:fldCharType="separate"/>
      </w:r>
      <w:r w:rsidR="00003764">
        <w:rPr>
          <w:noProof w:val="0"/>
        </w:rPr>
        <w:t>{Choi:2012ip, Morozov:2012bf}</w:t>
      </w:r>
      <w:r w:rsidR="00385918">
        <w:rPr>
          <w:noProof w:val="0"/>
          <w:szCs w:val="18"/>
        </w:rPr>
        <w:fldChar w:fldCharType="end"/>
      </w:r>
      <w:r w:rsidRPr="0025498E">
        <w:rPr>
          <w:noProof w:val="0"/>
          <w:szCs w:val="18"/>
        </w:rPr>
        <w:t xml:space="preserve">.  Studies have also shown </w:t>
      </w:r>
      <w:r w:rsidRPr="0025498E">
        <w:rPr>
          <w:noProof w:val="0"/>
          <w:szCs w:val="18"/>
        </w:rPr>
        <w:lastRenderedPageBreak/>
        <w:t xml:space="preserve">that the length of the poly(A) tail has a direct effect on mRNA stability, and mRNAs with short poly(A) tails can be stored in cytoplasm and reactivated later for translation by a re-polyadenylation process that elongates the tail lengths </w:t>
      </w:r>
      <w:r w:rsidR="00AE6389">
        <w:rPr>
          <w:noProof w:val="0"/>
          <w:szCs w:val="18"/>
        </w:rPr>
        <w:fldChar w:fldCharType="begin"/>
      </w:r>
      <w:r w:rsidR="00003764">
        <w:rPr>
          <w:noProof w:val="0"/>
          <w:szCs w:val="18"/>
        </w:rPr>
        <w:instrText xml:space="preserve"> ADDIN PAPERS2_CITATIONS &lt;citation&gt;&lt;uuid&gt;D46ECC39-C8EA-4BDD-99BF-0B11C8C1101F&lt;/uuid&gt;&lt;priority&gt;11&lt;/priority&gt;&lt;publications&gt;&lt;publication&gt;&lt;uuid&gt;372EDE3C-CEF6-4519-B1D4-A7D3F4E13C24&lt;/uuid&gt;&lt;volume&gt;107&lt;/volume&gt;&lt;accepted_date&gt;99200508171200000000222000&lt;/accepted_date&gt;&lt;doi&gt;10.1016/j.ijfoodmicro.2005.08.028&lt;/doi&gt;&lt;startpage&gt;171&lt;/startpage&gt;&lt;revision_date&gt;99200507131200000000222000&lt;/revision_date&gt;&lt;publication_date&gt;99200603151200000000222000&lt;/publication_date&gt;&lt;url&gt;http://linkinghub.elsevier.com/retrieve/pii/S0168160505004897&lt;/url&gt;&lt;type&gt;400&lt;/type&gt;&lt;title&gt;Novel extraction strategy of ribosomal RNA and genomic DNA from cheese for PCR-based investigations.&lt;/title&gt;&lt;location&gt;&amp;lt;html&amp;gt;&amp;lt;head&amp;gt;&amp;lt;meta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Home&amp;lt;/a&amp;gt;&amp;lt;/div&amp;gt;&amp;lt;/body&amp;gt;&amp;lt;/html&amp;gt;&lt;/location&gt;&lt;submission_date&gt;99200407291200000000222000&lt;/submission_date&gt;&lt;number&gt;2&lt;/number&gt;&lt;institution&gt;UMR INRA/INA P-G Génie et Microbiologie des Procédés Alimentaires, INRA, 78850 Thiverval-Grignon, France.&lt;/institution&gt;&lt;subtype&gt;400&lt;/subtype&gt;&lt;endpage&gt;179&lt;/endpage&gt;&lt;bundle&gt;&lt;publication&gt;&lt;title&gt;International journal of food microbiology&lt;/title&gt;&lt;type&gt;-100&lt;/type&gt;&lt;subtype&gt;-100&lt;/subtype&gt;&lt;uuid&gt;628049A6-0428-4211-9072-7AEDE16397E7&lt;/uuid&gt;&lt;/publication&gt;&lt;/bundle&gt;&lt;authors&gt;&lt;author&gt;&lt;firstName&gt;Catherine&lt;/firstName&gt;&lt;lastName&gt;Bonaïti&lt;/lastName&gt;&lt;/author&gt;&lt;author&gt;&lt;firstName&gt;Sandrine&lt;/firstName&gt;&lt;lastName&gt;Parayre&lt;/lastName&gt;&lt;/author&gt;&lt;author&gt;&lt;firstName&gt;Françoise&lt;/firstName&gt;&lt;lastName&gt;Irlinger&lt;/lastName&gt;&lt;/author&gt;&lt;/authors&gt;&lt;/publication&gt;&lt;publication&gt;&lt;volume&gt;2&lt;/volume&gt;&lt;publication_date&gt;99200107001200000000220000&lt;/publication_date&gt;&lt;number&gt;7&lt;/number&gt;&lt;doi&gt;10.1038/35080081&lt;/doi&gt;&lt;startpage&gt;521&lt;/startpage&gt;&lt;uuid&gt;F0741178-A235-44C4-9FA6-8B52C37AEA99&lt;/uuid&gt;&lt;subtype&gt;400&lt;/subtype&gt;&lt;type&gt;400&lt;/type&gt;&lt;url&gt;http://www.nature.com/doifinder/10.1038/35080081&lt;/url&gt;&lt;bundle&gt;&lt;publication&gt;&lt;title&gt;Nature reviews. Molecular cell biology&lt;/title&gt;&lt;type&gt;-100&lt;/type&gt;&lt;subtype&gt;-100&lt;/subtype&gt;&lt;uuid&gt;A3A2D192-F2F5-4021-AFFC-E725015860AD&lt;/uuid&gt;&lt;/publication&gt;&lt;/bundle&gt;&lt;authors&gt;&lt;author&gt;&lt;firstName&gt;R&lt;/firstName&gt;&lt;lastName&gt;Mendez&lt;/lastName&gt;&lt;/author&gt;&lt;author&gt;&lt;firstName&gt;J&lt;/firstName&gt;&lt;middleNames&gt;D&lt;/middleNames&gt;&lt;lastName&gt;Richter&lt;/lastName&gt;&lt;/author&gt;&lt;/authors&gt;&lt;/publication&gt;&lt;/publications&gt;&lt;cites&gt;&lt;/cites&gt;&lt;/citation&gt;</w:instrText>
      </w:r>
      <w:r w:rsidR="00AE6389">
        <w:rPr>
          <w:noProof w:val="0"/>
          <w:szCs w:val="18"/>
        </w:rPr>
        <w:fldChar w:fldCharType="separate"/>
      </w:r>
      <w:r w:rsidR="00003764">
        <w:rPr>
          <w:noProof w:val="0"/>
        </w:rPr>
        <w:t>{Bonaiti:2006ik, Mendez:2001ds}</w:t>
      </w:r>
      <w:r w:rsidR="00AE6389">
        <w:rPr>
          <w:noProof w:val="0"/>
          <w:szCs w:val="18"/>
        </w:rPr>
        <w:fldChar w:fldCharType="end"/>
      </w:r>
      <w:r w:rsidRPr="0025498E">
        <w:rPr>
          <w:noProof w:val="0"/>
          <w:szCs w:val="18"/>
        </w:rPr>
        <w:t>.</w:t>
      </w:r>
    </w:p>
    <w:p w14:paraId="0F3D9032" w14:textId="7C803D9B" w:rsidR="00102498" w:rsidRPr="00605003" w:rsidRDefault="0072569C" w:rsidP="00840009">
      <w:pPr>
        <w:pStyle w:val="ParaNoInd"/>
        <w:spacing w:line="480" w:lineRule="auto"/>
        <w:ind w:firstLine="360"/>
        <w:jc w:val="left"/>
        <w:rPr>
          <w:sz w:val="24"/>
          <w:szCs w:val="18"/>
        </w:rPr>
      </w:pPr>
      <w:r>
        <w:rPr>
          <w:sz w:val="24"/>
          <w:szCs w:val="18"/>
        </w:rPr>
        <w:t>We would like to extract data on poly(A) tail characteristics from the aforementioned RNA-seq data that is now so plentiful.</w:t>
      </w:r>
      <w:r w:rsidR="00102498" w:rsidRPr="0025498E">
        <w:rPr>
          <w:sz w:val="24"/>
          <w:szCs w:val="18"/>
        </w:rPr>
        <w:t xml:space="preserve">  However, the </w:t>
      </w:r>
      <w:r w:rsidR="00840009" w:rsidRPr="0025498E">
        <w:rPr>
          <w:sz w:val="24"/>
          <w:szCs w:val="18"/>
        </w:rPr>
        <w:t xml:space="preserve">precise </w:t>
      </w:r>
      <w:r w:rsidR="00102498" w:rsidRPr="0025498E">
        <w:rPr>
          <w:sz w:val="24"/>
          <w:szCs w:val="18"/>
        </w:rPr>
        <w:t xml:space="preserve">identification of poly(A) tails embedded within those sequences is a challenge, </w:t>
      </w:r>
      <w:r w:rsidR="00840009" w:rsidRPr="0025498E">
        <w:rPr>
          <w:sz w:val="24"/>
          <w:szCs w:val="18"/>
        </w:rPr>
        <w:t xml:space="preserve">as </w:t>
      </w:r>
      <w:r w:rsidR="00102498" w:rsidRPr="0025498E">
        <w:rPr>
          <w:sz w:val="24"/>
          <w:szCs w:val="18"/>
        </w:rPr>
        <w:t xml:space="preserve">the search for a contiguous sequence of adenine bases is complicated by the potential obfuscation of the sequence pattern </w:t>
      </w:r>
      <w:r w:rsidR="00840009" w:rsidRPr="0025498E">
        <w:rPr>
          <w:sz w:val="24"/>
          <w:szCs w:val="18"/>
        </w:rPr>
        <w:t>by base-call errors and the</w:t>
      </w:r>
      <w:r w:rsidR="00102498" w:rsidRPr="0025498E">
        <w:rPr>
          <w:sz w:val="24"/>
          <w:szCs w:val="18"/>
        </w:rPr>
        <w:t xml:space="preserve"> presence of </w:t>
      </w:r>
      <w:r w:rsidR="00840009" w:rsidRPr="0025498E">
        <w:rPr>
          <w:sz w:val="24"/>
          <w:szCs w:val="18"/>
        </w:rPr>
        <w:t xml:space="preserve">sequencing-induced </w:t>
      </w:r>
      <w:r w:rsidR="00102498" w:rsidRPr="0025498E">
        <w:rPr>
          <w:sz w:val="24"/>
          <w:szCs w:val="18"/>
        </w:rPr>
        <w:t xml:space="preserve">artificial sequences (e.g., adapters, linkers and primers) added near the poly(A) tails. </w:t>
      </w:r>
      <w:r w:rsidR="00840009" w:rsidRPr="0025498E">
        <w:rPr>
          <w:sz w:val="24"/>
          <w:szCs w:val="18"/>
        </w:rPr>
        <w:t>Such modifications, as well as those from</w:t>
      </w:r>
      <w:r w:rsidR="00102498" w:rsidRPr="0025498E">
        <w:rPr>
          <w:sz w:val="24"/>
          <w:szCs w:val="18"/>
        </w:rPr>
        <w:t xml:space="preserve"> poorly understood biological processes (such as RNA editing and non-templated nucleotide </w:t>
      </w:r>
      <w:r w:rsidR="00102498" w:rsidRPr="00605003">
        <w:rPr>
          <w:sz w:val="24"/>
          <w:szCs w:val="18"/>
        </w:rPr>
        <w:t xml:space="preserve">addition </w:t>
      </w:r>
      <w:r w:rsidR="00AE6389" w:rsidRPr="00605003">
        <w:rPr>
          <w:sz w:val="24"/>
          <w:szCs w:val="18"/>
        </w:rPr>
        <w:fldChar w:fldCharType="begin"/>
      </w:r>
      <w:r w:rsidR="00003764">
        <w:rPr>
          <w:sz w:val="24"/>
          <w:szCs w:val="18"/>
        </w:rPr>
        <w:instrText xml:space="preserve"> ADDIN PAPERS2_CITATIONS &lt;citation&gt;&lt;uuid&gt;C6285F1F-049B-4DEC-B771-A822F5B04DD5&lt;/uuid&gt;&lt;priority&gt;12&lt;/priority&gt;&lt;publications&gt;&lt;publication&gt;&lt;volume&gt;20&lt;/volume&gt;&lt;publication_date&gt;99200103151200000000222000&lt;/publication_date&gt;&lt;number&gt;6&lt;/number&gt;&lt;doi&gt;10.1093/emboj/20.6.1405&lt;/doi&gt;&lt;institution&gt;Center for RNA Molecular Biology, Department of Molecular Biology and Microbiology, Case Western Reserve University School of Medicine, 10900 Euclid Avenue, Cleveland, OH 44106, USA.&lt;/institution&gt;&lt;startpage&gt;1405&lt;/startpage&gt;&lt;uuid&gt;D54467A9-5A50-4C26-97E1-CA5108AEA3AD&lt;/uuid&gt;&lt;subtype&gt;400&lt;/subtype&gt;&lt;endpage&gt;1414&lt;/endpage&gt;&lt;type&gt;400&lt;/type&gt;&lt;url&gt;http://emboj.embopress.org/cgi/doi/10.1093/emboj/20.6.1405&lt;/url&gt;&lt;bundle&gt;&lt;publication&gt;&lt;title&gt;The EMBO journal&lt;/title&gt;&lt;type&gt;-100&lt;/type&gt;&lt;subtype&gt;-100&lt;/subtype&gt;&lt;uuid&gt;7F2F8B87-BA47-4CD7-BF41-057E1C6398FD&lt;/uuid&gt;&lt;/publication&gt;&lt;/bundle&gt;&lt;authors&gt;&lt;author&gt;&lt;firstName&gt;Y&lt;/firstName&gt;&lt;middleNames&gt;W&lt;/middleNames&gt;&lt;lastName&gt;Cheng&lt;/lastName&gt;&lt;/author&gt;&lt;author&gt;&lt;firstName&gt;L&lt;/firstName&gt;&lt;middleNames&gt;M&lt;/middleNames&gt;&lt;lastName&gt;Visomirski-Robic&lt;/lastName&gt;&lt;/author&gt;&lt;author&gt;&lt;firstName&gt;J&lt;/firstName&gt;&lt;middleNames&gt;M&lt;/middleNames&gt;&lt;lastName&gt;Gott&lt;/lastName&gt;&lt;/author&gt;&lt;/authors&gt;&lt;/publication&gt;&lt;publication&gt;&lt;volume&gt;10&lt;/volume&gt;&lt;publication_date&gt;99200411011200000000222000&lt;/publication_date&gt;&lt;number&gt;11&lt;/number&gt;&lt;doi&gt;10.1261/rna.7610404&lt;/doi&gt;&lt;startpage&gt;1695&lt;/startpage&gt;&lt;title&gt;Nontemplated nucleotide addition prior to polyadenylation: A comparison of Arabidopsis cDNA and genomic sequences&lt;/title&gt;&lt;uuid&gt;933D3F0E-D584-41FC-BB43-5B8C436AEAD5&lt;/uuid&gt;&lt;subtype&gt;400&lt;/subtype&gt;&lt;endpage&gt;1697&lt;/endpage&gt;&lt;type&gt;400&lt;/type&gt;&lt;url&gt;http://www.rnajournal.org/cgi/doi/10.1261/rna.7610404&lt;/url&gt;&lt;bundle&gt;&lt;publication&gt;&lt;publisher&gt;Cold Spring Harbor Lab&lt;/publisher&gt;&lt;title&gt;RNA (New York, N.Y.)&lt;/title&gt;&lt;type&gt;-100&lt;/type&gt;&lt;subtype&gt;-100&lt;/subtype&gt;&lt;uuid&gt;5D02A048-A812-4C82-A5D8-9E726BDD71D9&lt;/uuid&gt;&lt;/publication&gt;&lt;/bundle&gt;&lt;authors&gt;&lt;author&gt;&lt;firstName&gt;Y&lt;/firstName&gt;&lt;lastName&gt;JIN&lt;/lastName&gt;&lt;/author&gt;&lt;/authors&gt;&lt;/publication&gt;&lt;/publications&gt;&lt;cites&gt;&lt;/cites&gt;&lt;/citation&gt;</w:instrText>
      </w:r>
      <w:r w:rsidR="00AE6389" w:rsidRPr="00605003">
        <w:rPr>
          <w:sz w:val="24"/>
          <w:szCs w:val="18"/>
        </w:rPr>
        <w:fldChar w:fldCharType="separate"/>
      </w:r>
      <w:r w:rsidR="00003764">
        <w:rPr>
          <w:szCs w:val="18"/>
        </w:rPr>
        <w:t>{Cheng:2001jl, JIN:2004ih}</w:t>
      </w:r>
      <w:r w:rsidR="00AE6389" w:rsidRPr="00605003">
        <w:rPr>
          <w:sz w:val="24"/>
          <w:szCs w:val="18"/>
        </w:rPr>
        <w:fldChar w:fldCharType="end"/>
      </w:r>
      <w:r w:rsidR="00102498" w:rsidRPr="00605003">
        <w:rPr>
          <w:sz w:val="24"/>
          <w:szCs w:val="18"/>
        </w:rPr>
        <w:t>)</w:t>
      </w:r>
      <w:r w:rsidR="00521257" w:rsidRPr="00605003">
        <w:rPr>
          <w:sz w:val="24"/>
          <w:szCs w:val="18"/>
        </w:rPr>
        <w:t>,</w:t>
      </w:r>
      <w:r w:rsidR="00102498" w:rsidRPr="00605003">
        <w:rPr>
          <w:sz w:val="24"/>
          <w:szCs w:val="18"/>
        </w:rPr>
        <w:t xml:space="preserve"> can disguise</w:t>
      </w:r>
      <w:r w:rsidR="00102498" w:rsidRPr="0025498E">
        <w:rPr>
          <w:sz w:val="24"/>
          <w:szCs w:val="18"/>
        </w:rPr>
        <w:t xml:space="preserve"> the characteristic adenine sequence and result in impurity in the poly(A) tails</w:t>
      </w:r>
      <w:r w:rsidR="00102498" w:rsidRPr="00605003">
        <w:rPr>
          <w:sz w:val="24"/>
          <w:szCs w:val="18"/>
        </w:rPr>
        <w:t xml:space="preserve">. </w:t>
      </w:r>
      <w:r w:rsidR="00840009" w:rsidRPr="00605003">
        <w:rPr>
          <w:sz w:val="24"/>
          <w:szCs w:val="18"/>
        </w:rPr>
        <w:t>Certain t</w:t>
      </w:r>
      <w:r w:rsidR="00102498" w:rsidRPr="00605003">
        <w:rPr>
          <w:sz w:val="24"/>
          <w:szCs w:val="18"/>
        </w:rPr>
        <w:t>ools</w:t>
      </w:r>
      <w:r w:rsidR="00840009" w:rsidRPr="00605003">
        <w:rPr>
          <w:sz w:val="24"/>
          <w:szCs w:val="18"/>
        </w:rPr>
        <w:t>,</w:t>
      </w:r>
      <w:r w:rsidR="00102498" w:rsidRPr="00605003">
        <w:rPr>
          <w:sz w:val="24"/>
          <w:szCs w:val="18"/>
        </w:rPr>
        <w:t xml:space="preserve"> such as SeqClean </w:t>
      </w:r>
      <w:r w:rsidR="00AE6389" w:rsidRPr="00605003">
        <w:rPr>
          <w:sz w:val="24"/>
          <w:szCs w:val="18"/>
        </w:rPr>
        <w:fldChar w:fldCharType="begin"/>
      </w:r>
      <w:r w:rsidR="00003764">
        <w:rPr>
          <w:sz w:val="24"/>
          <w:szCs w:val="18"/>
        </w:rPr>
        <w:instrText xml:space="preserve"> ADDIN PAPERS2_CITATIONS &lt;citation&gt;&lt;uuid&gt;55064A5B-F0FE-4FDB-9967-74655993B1E8&lt;/uuid&gt;&lt;priority&gt;0&lt;/priority&gt;&lt;publications&gt;&lt;publication&gt;&lt;title&gt;DFCI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605003">
        <w:rPr>
          <w:sz w:val="24"/>
          <w:szCs w:val="18"/>
        </w:rPr>
        <w:fldChar w:fldCharType="separate"/>
      </w:r>
      <w:r w:rsidR="00003764">
        <w:rPr>
          <w:szCs w:val="18"/>
        </w:rPr>
        <w:t>{Anonymous:EwaMJS6L}</w:t>
      </w:r>
      <w:r w:rsidR="00AE6389" w:rsidRPr="00605003">
        <w:rPr>
          <w:sz w:val="24"/>
          <w:szCs w:val="18"/>
        </w:rPr>
        <w:fldChar w:fldCharType="end"/>
      </w:r>
      <w:r w:rsidR="00102498" w:rsidRPr="00605003">
        <w:rPr>
          <w:sz w:val="24"/>
          <w:szCs w:val="18"/>
        </w:rPr>
        <w:t xml:space="preserve">, TrimEST </w:t>
      </w:r>
      <w:r w:rsidR="00AE6389" w:rsidRPr="00605003">
        <w:rPr>
          <w:sz w:val="24"/>
          <w:szCs w:val="18"/>
        </w:rPr>
        <w:fldChar w:fldCharType="begin"/>
      </w:r>
      <w:r w:rsidR="00003764">
        <w:rPr>
          <w:sz w:val="24"/>
          <w:szCs w:val="18"/>
        </w:rPr>
        <w:instrText xml:space="preserve"> ADDIN PAPERS2_CITATIONS &lt;citation&gt;&lt;uuid&gt;21F8B3A4-C9CB-48D4-9B19-2CF2D83AD04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605003">
        <w:rPr>
          <w:sz w:val="24"/>
          <w:szCs w:val="18"/>
        </w:rPr>
        <w:fldChar w:fldCharType="separate"/>
      </w:r>
      <w:r w:rsidR="00003764">
        <w:rPr>
          <w:szCs w:val="18"/>
        </w:rPr>
        <w:t>{Rice:2000wr}</w:t>
      </w:r>
      <w:r w:rsidR="00AE6389" w:rsidRPr="00605003">
        <w:rPr>
          <w:sz w:val="24"/>
          <w:szCs w:val="18"/>
        </w:rPr>
        <w:fldChar w:fldCharType="end"/>
      </w:r>
      <w:r w:rsidR="00102498" w:rsidRPr="00605003">
        <w:rPr>
          <w:sz w:val="24"/>
          <w:szCs w:val="18"/>
        </w:rPr>
        <w:t xml:space="preserve">, </w:t>
      </w:r>
      <w:r w:rsidR="00840009" w:rsidRPr="00605003">
        <w:rPr>
          <w:sz w:val="24"/>
          <w:szCs w:val="18"/>
        </w:rPr>
        <w:t xml:space="preserve">and </w:t>
      </w:r>
      <w:r w:rsidR="00102498" w:rsidRPr="00605003">
        <w:rPr>
          <w:sz w:val="24"/>
          <w:szCs w:val="18"/>
        </w:rPr>
        <w:t xml:space="preserve">SeqTrim </w:t>
      </w:r>
      <w:r w:rsidR="00AE6389" w:rsidRPr="00605003">
        <w:rPr>
          <w:sz w:val="24"/>
          <w:szCs w:val="18"/>
        </w:rPr>
        <w:fldChar w:fldCharType="begin"/>
      </w:r>
      <w:r w:rsidR="00003764">
        <w:rPr>
          <w:sz w:val="24"/>
          <w:szCs w:val="18"/>
        </w:rPr>
        <w:instrText xml:space="preserve"> ADDIN PAPERS2_CITATIONS &lt;citation&gt;&lt;uuid&gt;73230DA2-51AC-4124-A7BA-3D7DE70AC2F1&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605003">
        <w:rPr>
          <w:sz w:val="24"/>
          <w:szCs w:val="18"/>
        </w:rPr>
        <w:fldChar w:fldCharType="separate"/>
      </w:r>
      <w:r w:rsidR="00003764">
        <w:rPr>
          <w:szCs w:val="18"/>
        </w:rPr>
        <w:t>{Falgueras:2010bf}</w:t>
      </w:r>
      <w:r w:rsidR="00AE6389" w:rsidRPr="00605003">
        <w:rPr>
          <w:sz w:val="24"/>
          <w:szCs w:val="18"/>
        </w:rPr>
        <w:fldChar w:fldCharType="end"/>
      </w:r>
      <w:r w:rsidR="00521257" w:rsidRPr="00605003">
        <w:rPr>
          <w:sz w:val="24"/>
          <w:szCs w:val="18"/>
        </w:rPr>
        <w:t>,</w:t>
      </w:r>
      <w:r w:rsidR="00102498" w:rsidRPr="00605003">
        <w:rPr>
          <w:sz w:val="24"/>
          <w:szCs w:val="18"/>
        </w:rPr>
        <w:t xml:space="preserve"> are able </w:t>
      </w:r>
      <w:r w:rsidR="00840009" w:rsidRPr="00605003">
        <w:rPr>
          <w:sz w:val="24"/>
          <w:szCs w:val="18"/>
        </w:rPr>
        <w:t xml:space="preserve">to </w:t>
      </w:r>
      <w:r w:rsidR="00102498" w:rsidRPr="00605003">
        <w:rPr>
          <w:sz w:val="24"/>
          <w:szCs w:val="18"/>
        </w:rPr>
        <w:t xml:space="preserve">reliably remove such tails by identifying one end </w:t>
      </w:r>
      <w:r>
        <w:rPr>
          <w:sz w:val="24"/>
          <w:szCs w:val="18"/>
        </w:rPr>
        <w:t xml:space="preserve">of the tail </w:t>
      </w:r>
      <w:bookmarkStart w:id="0" w:name="_GoBack"/>
      <w:bookmarkEnd w:id="0"/>
      <w:r w:rsidR="00102498" w:rsidRPr="00605003">
        <w:rPr>
          <w:sz w:val="24"/>
          <w:szCs w:val="18"/>
        </w:rPr>
        <w:t>and truncating</w:t>
      </w:r>
      <w:r w:rsidR="00521257" w:rsidRPr="00605003">
        <w:rPr>
          <w:sz w:val="24"/>
          <w:szCs w:val="18"/>
        </w:rPr>
        <w:t xml:space="preserve"> it</w:t>
      </w:r>
      <w:r w:rsidR="00605003">
        <w:rPr>
          <w:sz w:val="24"/>
          <w:szCs w:val="18"/>
        </w:rPr>
        <w:t xml:space="preserve">. </w:t>
      </w:r>
      <w:r w:rsidR="00840009" w:rsidRPr="00605003">
        <w:rPr>
          <w:sz w:val="24"/>
          <w:szCs w:val="18"/>
        </w:rPr>
        <w:t xml:space="preserve"> But they a</w:t>
      </w:r>
      <w:r w:rsidR="00102498" w:rsidRPr="00605003">
        <w:rPr>
          <w:sz w:val="24"/>
          <w:szCs w:val="18"/>
        </w:rPr>
        <w:t>re not able to provide the inf</w:t>
      </w:r>
      <w:r w:rsidR="00102498" w:rsidRPr="0025498E">
        <w:rPr>
          <w:sz w:val="24"/>
          <w:szCs w:val="18"/>
        </w:rPr>
        <w:t xml:space="preserve">ormation needed to study the polyadenylation process itself. </w:t>
      </w:r>
    </w:p>
    <w:p w14:paraId="47D1962C" w14:textId="77777777" w:rsidR="00102498" w:rsidRPr="0025498E" w:rsidRDefault="00102498" w:rsidP="00102498">
      <w:pPr>
        <w:pStyle w:val="ParaNoInd"/>
        <w:spacing w:line="480" w:lineRule="auto"/>
        <w:ind w:firstLine="360"/>
        <w:jc w:val="left"/>
        <w:rPr>
          <w:sz w:val="24"/>
          <w:szCs w:val="18"/>
        </w:rPr>
      </w:pPr>
      <w:r w:rsidRPr="0025498E">
        <w:rPr>
          <w:sz w:val="24"/>
          <w:szCs w:val="18"/>
        </w:rPr>
        <w:t xml:space="preserve">In this paper, we introduce SCOPE++, an open-source software tool employing a Hidden Markov Model approach for the precise identification </w:t>
      </w:r>
      <w:r w:rsidR="00521257" w:rsidRPr="0025498E">
        <w:rPr>
          <w:sz w:val="24"/>
          <w:szCs w:val="18"/>
        </w:rPr>
        <w:t>of</w:t>
      </w:r>
      <w:r w:rsidRPr="0025498E">
        <w:rPr>
          <w:sz w:val="24"/>
          <w:szCs w:val="18"/>
        </w:rPr>
        <w:t xml:space="preserve"> the boundaries and length of poly(A) tails and other homopolymers in sequence reads</w:t>
      </w:r>
      <w:r w:rsidR="00083A7E" w:rsidRPr="0025498E">
        <w:rPr>
          <w:sz w:val="24"/>
          <w:szCs w:val="18"/>
        </w:rPr>
        <w:t>. SCOPE++ runs</w:t>
      </w:r>
      <w:r w:rsidRPr="0025498E">
        <w:rPr>
          <w:sz w:val="24"/>
          <w:szCs w:val="18"/>
        </w:rPr>
        <w:t xml:space="preserve"> at a speed appropriate for Next Generation Sequencing output sizes, with a capability to self-tailor its computational model to the characteristics of a given dataset through the use of machine learning algorithms</w:t>
      </w:r>
      <w:r w:rsidR="00083A7E" w:rsidRPr="0025498E">
        <w:rPr>
          <w:sz w:val="24"/>
          <w:szCs w:val="18"/>
        </w:rPr>
        <w:t>.  This</w:t>
      </w:r>
      <w:r w:rsidRPr="0025498E">
        <w:rPr>
          <w:sz w:val="24"/>
          <w:szCs w:val="18"/>
        </w:rPr>
        <w:t xml:space="preserve"> mak</w:t>
      </w:r>
      <w:r w:rsidR="00083A7E" w:rsidRPr="0025498E">
        <w:rPr>
          <w:sz w:val="24"/>
          <w:szCs w:val="18"/>
        </w:rPr>
        <w:t>es it</w:t>
      </w:r>
      <w:r w:rsidRPr="0025498E">
        <w:rPr>
          <w:sz w:val="24"/>
          <w:szCs w:val="18"/>
        </w:rPr>
        <w:t xml:space="preserve"> </w:t>
      </w:r>
      <w:r w:rsidR="00083A7E" w:rsidRPr="0025498E">
        <w:rPr>
          <w:sz w:val="24"/>
          <w:szCs w:val="18"/>
        </w:rPr>
        <w:t xml:space="preserve">possible to </w:t>
      </w:r>
      <w:r w:rsidRPr="0025498E">
        <w:rPr>
          <w:sz w:val="24"/>
          <w:szCs w:val="18"/>
        </w:rPr>
        <w:t>precise</w:t>
      </w:r>
      <w:r w:rsidR="00083A7E" w:rsidRPr="0025498E">
        <w:rPr>
          <w:sz w:val="24"/>
          <w:szCs w:val="18"/>
        </w:rPr>
        <w:t>ly</w:t>
      </w:r>
      <w:r w:rsidRPr="0025498E">
        <w:rPr>
          <w:sz w:val="24"/>
          <w:szCs w:val="18"/>
        </w:rPr>
        <w:t xml:space="preserve"> study </w:t>
      </w:r>
      <w:r w:rsidR="00605003">
        <w:rPr>
          <w:sz w:val="24"/>
          <w:szCs w:val="18"/>
        </w:rPr>
        <w:t xml:space="preserve">poly(A) tail length and boundaries, </w:t>
      </w:r>
      <w:r w:rsidRPr="0025498E">
        <w:rPr>
          <w:sz w:val="24"/>
          <w:szCs w:val="18"/>
        </w:rPr>
        <w:t>and their role</w:t>
      </w:r>
      <w:r w:rsidR="00521257" w:rsidRPr="0025498E">
        <w:rPr>
          <w:sz w:val="24"/>
          <w:szCs w:val="18"/>
        </w:rPr>
        <w:t>s</w:t>
      </w:r>
      <w:r w:rsidRPr="0025498E">
        <w:rPr>
          <w:sz w:val="24"/>
          <w:szCs w:val="18"/>
        </w:rPr>
        <w:t xml:space="preserve"> in regulating gene expression.  In particular, </w:t>
      </w:r>
      <w:r w:rsidRPr="0025498E">
        <w:rPr>
          <w:sz w:val="24"/>
          <w:szCs w:val="18"/>
        </w:rPr>
        <w:lastRenderedPageBreak/>
        <w:t xml:space="preserve">our tool is designed to accurately detect poly(A) tails of lower purity, where tail boundaries will be difficult to identify using conventional algorithms. </w:t>
      </w:r>
    </w:p>
    <w:p w14:paraId="4E7ADED0" w14:textId="77777777" w:rsidR="00102498" w:rsidRPr="0025498E" w:rsidRDefault="00102498" w:rsidP="00102498">
      <w:pPr>
        <w:pStyle w:val="Heading1"/>
        <w:rPr>
          <w:noProof w:val="0"/>
        </w:rPr>
      </w:pPr>
      <w:r w:rsidRPr="0025498E">
        <w:rPr>
          <w:noProof w:val="0"/>
        </w:rPr>
        <w:t>Methods</w:t>
      </w:r>
    </w:p>
    <w:p w14:paraId="5AC2C0AE" w14:textId="77777777" w:rsidR="00102498" w:rsidRPr="0025498E" w:rsidRDefault="00102498" w:rsidP="00102498">
      <w:pPr>
        <w:jc w:val="both"/>
        <w:rPr>
          <w:noProof w:val="0"/>
        </w:rPr>
      </w:pPr>
    </w:p>
    <w:p w14:paraId="7C66BB5C" w14:textId="5DBA091A" w:rsidR="00102498" w:rsidRPr="0025498E" w:rsidRDefault="00102498" w:rsidP="00102498">
      <w:pPr>
        <w:ind w:firstLine="720"/>
        <w:jc w:val="both"/>
        <w:rPr>
          <w:noProof w:val="0"/>
        </w:rPr>
      </w:pPr>
      <w:r w:rsidRPr="0025498E">
        <w:rPr>
          <w:noProof w:val="0"/>
        </w:rPr>
        <w:t>SCOPE++ identifies poly(A) tails through the alignment of sequence reads to a predefined Hidden Markov Model</w:t>
      </w:r>
      <w:r w:rsidR="00840009" w:rsidRPr="0025498E">
        <w:rPr>
          <w:noProof w:val="0"/>
        </w:rPr>
        <w:t xml:space="preserve"> (HMM)</w:t>
      </w:r>
      <w:r w:rsidRPr="0025498E">
        <w:rPr>
          <w:noProof w:val="0"/>
        </w:rPr>
        <w:t xml:space="preserve"> topology</w:t>
      </w:r>
      <w:r w:rsidR="006A302A" w:rsidRPr="0025498E">
        <w:rPr>
          <w:noProof w:val="0"/>
        </w:rPr>
        <w:t xml:space="preserve"> using the Viterbi algorithm</w:t>
      </w:r>
      <w:r w:rsidR="00840009" w:rsidRPr="0025498E">
        <w:rPr>
          <w:noProof w:val="0"/>
        </w:rPr>
        <w:t xml:space="preserve">.  (For </w:t>
      </w:r>
      <w:r w:rsidR="005274F6">
        <w:rPr>
          <w:noProof w:val="0"/>
        </w:rPr>
        <w:t>the interested reader</w:t>
      </w:r>
      <w:r w:rsidR="00840009" w:rsidRPr="0025498E">
        <w:rPr>
          <w:noProof w:val="0"/>
        </w:rPr>
        <w:t xml:space="preserve"> unfamiliar with HMM</w:t>
      </w:r>
      <w:r w:rsidR="005274F6">
        <w:rPr>
          <w:noProof w:val="0"/>
        </w:rPr>
        <w:t>s</w:t>
      </w:r>
      <w:r w:rsidR="00840009" w:rsidRPr="0025498E">
        <w:rPr>
          <w:noProof w:val="0"/>
        </w:rPr>
        <w:t xml:space="preserve">, </w:t>
      </w:r>
      <w:r w:rsidR="006A302A" w:rsidRPr="0025498E">
        <w:rPr>
          <w:noProof w:val="0"/>
        </w:rPr>
        <w:t xml:space="preserve">the Viterbi </w:t>
      </w:r>
      <w:r w:rsidR="003214DE" w:rsidRPr="0025498E">
        <w:rPr>
          <w:noProof w:val="0"/>
        </w:rPr>
        <w:t>algorithm</w:t>
      </w:r>
      <w:r w:rsidR="006A302A" w:rsidRPr="0025498E">
        <w:rPr>
          <w:noProof w:val="0"/>
        </w:rPr>
        <w:t>, or Baum-Welch Trai</w:t>
      </w:r>
      <w:r w:rsidR="00521257" w:rsidRPr="0025498E">
        <w:rPr>
          <w:noProof w:val="0"/>
        </w:rPr>
        <w:t>n</w:t>
      </w:r>
      <w:r w:rsidR="006A302A" w:rsidRPr="0025498E">
        <w:rPr>
          <w:noProof w:val="0"/>
        </w:rPr>
        <w:t xml:space="preserve">ing, </w:t>
      </w:r>
      <w:r w:rsidR="00840009" w:rsidRPr="0025498E">
        <w:rPr>
          <w:noProof w:val="0"/>
        </w:rPr>
        <w:t xml:space="preserve">a useful </w:t>
      </w:r>
      <w:r w:rsidR="002472CE" w:rsidRPr="0025498E">
        <w:rPr>
          <w:noProof w:val="0"/>
        </w:rPr>
        <w:t>bioinformatics-</w:t>
      </w:r>
      <w:r w:rsidR="006A302A" w:rsidRPr="0025498E">
        <w:rPr>
          <w:noProof w:val="0"/>
        </w:rPr>
        <w:t xml:space="preserve">oriented </w:t>
      </w:r>
      <w:r w:rsidR="00840009" w:rsidRPr="0025498E">
        <w:rPr>
          <w:noProof w:val="0"/>
        </w:rPr>
        <w:t xml:space="preserve">overview is presented in </w:t>
      </w:r>
      <w:r w:rsidR="00840009" w:rsidRPr="0025498E">
        <w:rPr>
          <w:i/>
          <w:noProof w:val="0"/>
        </w:rPr>
        <w:t>Durbin et al.</w:t>
      </w:r>
      <w:r w:rsidRPr="0025498E">
        <w:rPr>
          <w:noProof w:val="0"/>
        </w:rPr>
        <w:t xml:space="preserve"> </w:t>
      </w:r>
      <w:r w:rsidR="00AE6389" w:rsidRPr="0025498E">
        <w:rPr>
          <w:noProof w:val="0"/>
        </w:rPr>
        <w:fldChar w:fldCharType="begin"/>
      </w:r>
      <w:r w:rsidR="00003764">
        <w:rPr>
          <w:noProof w:val="0"/>
        </w:rPr>
        <w:instrText xml:space="preserve"> ADDIN PAPERS2_CITATIONS &lt;citation&gt;&lt;uuid&gt;896B0999-8EA2-4EAC-841C-BF423A765106&lt;/uuid&gt;&lt;priority&gt;0&lt;/priority&gt;&lt;publications&gt;&lt;publication&gt;&lt;publication_date&gt;99199804231200000000222000&lt;/publication_date&gt;&lt;subtitle&gt;Probabilistic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003764">
        <w:rPr>
          <w:noProof w:val="0"/>
        </w:rPr>
        <w:t>{Durbin:1998wq}</w:t>
      </w:r>
      <w:r w:rsidR="00AE6389" w:rsidRPr="0025498E">
        <w:rPr>
          <w:noProof w:val="0"/>
        </w:rPr>
        <w:fldChar w:fldCharType="end"/>
      </w:r>
      <w:r w:rsidR="002472CE" w:rsidRPr="0025498E">
        <w:rPr>
          <w:noProof w:val="0"/>
        </w:rPr>
        <w:t xml:space="preserve">, with a more technical review in </w:t>
      </w:r>
      <w:r w:rsidR="002472CE" w:rsidRPr="0025498E">
        <w:rPr>
          <w:i/>
          <w:noProof w:val="0"/>
        </w:rPr>
        <w:t>Rabiner</w:t>
      </w:r>
      <w:r w:rsidR="002472CE" w:rsidRPr="0025498E">
        <w:rPr>
          <w:noProof w:val="0"/>
        </w:rPr>
        <w:t xml:space="preserve"> </w:t>
      </w:r>
      <w:r w:rsidR="00AE6389" w:rsidRPr="0025498E">
        <w:rPr>
          <w:noProof w:val="0"/>
        </w:rPr>
        <w:fldChar w:fldCharType="begin"/>
      </w:r>
      <w:r w:rsidR="00003764">
        <w:rPr>
          <w:noProof w:val="0"/>
        </w:rPr>
        <w:instrText xml:space="preserve"> ADDIN PAPERS2_CITATIONS &lt;citation&gt;&lt;uuid&gt;2FD3E855-6CAB-4FDE-B67B-00AB89CF143D&lt;/uuid&gt;&lt;priority&gt;0&lt;/priority&gt;&lt;publications&gt;&lt;publication&gt;&lt;uuid&gt;AD8C4069-BE2C-4F4E-8903-5A88B0259676&lt;/uuid&gt;&lt;volume&gt;3&lt;/volume&gt;&lt;doi&gt;10.1109/MASSP.1986.1165342&lt;/doi&gt;&lt;startpage&gt;4&lt;/startpage&gt;&lt;publication_date&gt;99198601011200000000222000&lt;/publication_date&gt;&lt;url&gt;http://ieeexplore.ieee.org/lpdocs/epic03/wrapper.htm?arnumber=1165342&lt;/url&gt;&lt;type&gt;400&lt;/type&gt;&lt;title&gt;An introduction to hidden Markov models&lt;/title&gt;&lt;publisher&gt;IEEE&lt;/publisher&gt;&lt;number&gt;1&lt;/number&gt;&lt;subtype&gt;400&lt;/subtype&gt;&lt;endpage&gt;16&lt;/endpage&gt;&lt;bundle&gt;&lt;publication&gt;&lt;publisher&gt;IEEE&lt;/publisher&gt;&lt;title&gt;ASSP Magazine, IEEE&lt;/title&gt;&lt;type&gt;-100&lt;/type&gt;&lt;subtype&gt;-100&lt;/subtype&gt;&lt;uuid&gt;74F08750-2FBE-41BB-A98F-AEF0BBE1EB19&lt;/uuid&gt;&lt;/publication&gt;&lt;/bundle&gt;&lt;authors&gt;&lt;author&gt;&lt;firstName&gt;L&lt;/firstName&gt;&lt;lastName&gt;Rabiner&lt;/lastName&gt;&lt;/author&gt;&lt;author&gt;&lt;firstName&gt;B&lt;/firstName&gt;&lt;middleNames&gt;H&lt;/middleNames&gt;&lt;lastName&gt;Juang&lt;/lastName&gt;&lt;/author&gt;&lt;/authors&gt;&lt;/publication&gt;&lt;/publications&gt;&lt;cites&gt;&lt;/cites&gt;&lt;/citation&gt;</w:instrText>
      </w:r>
      <w:r w:rsidR="00AE6389" w:rsidRPr="0025498E">
        <w:rPr>
          <w:noProof w:val="0"/>
        </w:rPr>
        <w:fldChar w:fldCharType="separate"/>
      </w:r>
      <w:r w:rsidR="00003764">
        <w:rPr>
          <w:noProof w:val="0"/>
        </w:rPr>
        <w:t>{Rabiner:1986jk}</w:t>
      </w:r>
      <w:r w:rsidR="00AE6389" w:rsidRPr="0025498E">
        <w:rPr>
          <w:noProof w:val="0"/>
        </w:rPr>
        <w:fldChar w:fldCharType="end"/>
      </w:r>
      <w:r w:rsidR="00992EEE">
        <w:rPr>
          <w:noProof w:val="0"/>
        </w:rPr>
        <w:t>)</w:t>
      </w:r>
      <w:r w:rsidRPr="0025498E">
        <w:rPr>
          <w:noProof w:val="0"/>
        </w:rPr>
        <w:t>.  Employing sliding windows to initialize HMM parameter values tailored to the dataset, SCOPE++ utilizes the Viterbi algorithm to approximate the most likely position of a poly(A) tail within any given fragment.</w:t>
      </w:r>
      <w:r w:rsidR="00BE37CD" w:rsidRPr="0025498E">
        <w:rPr>
          <w:noProof w:val="0"/>
        </w:rPr>
        <w:t xml:space="preserve"> </w:t>
      </w:r>
      <w:r w:rsidR="00AE6389" w:rsidRPr="0025498E">
        <w:rPr>
          <w:noProof w:val="0"/>
        </w:rPr>
        <w:fldChar w:fldCharType="begin"/>
      </w:r>
      <w:r w:rsidR="00003764">
        <w:rPr>
          <w:noProof w:val="0"/>
        </w:rPr>
        <w:instrText xml:space="preserve"> ADDIN PAPERS2_CITATIONS &lt;citation&gt;&lt;uuid&gt;C4A1E7BA-EA6B-4ADF-9F7C-1FAE32F3BF84&lt;/uuid&gt;&lt;priority&gt;0&lt;/priority&gt;&lt;publications&gt;&lt;publication&gt;&lt;publication_date&gt;99199804231200000000222000&lt;/publication_date&gt;&lt;subtitle&gt;Probabilistic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003764">
        <w:rPr>
          <w:noProof w:val="0"/>
        </w:rPr>
        <w:t>{Durbin:1998wq}</w:t>
      </w:r>
      <w:r w:rsidR="00AE6389" w:rsidRPr="0025498E">
        <w:rPr>
          <w:noProof w:val="0"/>
        </w:rPr>
        <w:fldChar w:fldCharType="end"/>
      </w:r>
      <w:r w:rsidRPr="0025498E">
        <w:rPr>
          <w:noProof w:val="0"/>
        </w:rPr>
        <w:t xml:space="preserve">  </w:t>
      </w:r>
    </w:p>
    <w:p w14:paraId="0C2EA4B2" w14:textId="77777777" w:rsidR="00102498" w:rsidRPr="0025498E" w:rsidRDefault="00102498" w:rsidP="00102498">
      <w:pPr>
        <w:jc w:val="both"/>
        <w:rPr>
          <w:rFonts w:ascii="Arial" w:hAnsi="Arial" w:cs="Arial"/>
          <w:noProof w:val="0"/>
          <w:sz w:val="22"/>
          <w:szCs w:val="22"/>
        </w:rPr>
      </w:pPr>
      <w:r w:rsidRPr="0025498E">
        <w:rPr>
          <w:rFonts w:ascii="Arial" w:hAnsi="Arial" w:cs="Arial"/>
          <w:b/>
          <w:noProof w:val="0"/>
          <w:sz w:val="22"/>
          <w:szCs w:val="22"/>
        </w:rPr>
        <w:t>HMM Topology</w:t>
      </w:r>
      <w:r w:rsidRPr="0025498E">
        <w:rPr>
          <w:rFonts w:ascii="Arial" w:hAnsi="Arial" w:cs="Arial"/>
          <w:noProof w:val="0"/>
          <w:sz w:val="22"/>
          <w:szCs w:val="22"/>
        </w:rPr>
        <w:t xml:space="preserve"> </w:t>
      </w:r>
    </w:p>
    <w:p w14:paraId="74710645" w14:textId="7F5D8D2F" w:rsidR="00B67615" w:rsidRPr="00992EEE" w:rsidRDefault="00B67615" w:rsidP="00B67615">
      <w:pPr>
        <w:ind w:firstLine="720"/>
        <w:jc w:val="both"/>
        <w:rPr>
          <w:noProof w:val="0"/>
        </w:rPr>
      </w:pPr>
      <w:r w:rsidRPr="0025498E">
        <w:rPr>
          <w:noProof w:val="0"/>
        </w:rPr>
        <w:t xml:space="preserve">SCOPE++ identifies poly(A) tails using a variable-state Hidden Markov Model </w:t>
      </w:r>
      <w:r w:rsidR="00AE6389" w:rsidRPr="0025498E">
        <w:rPr>
          <w:noProof w:val="0"/>
        </w:rPr>
        <w:fldChar w:fldCharType="begin"/>
      </w:r>
      <w:r w:rsidR="00003764">
        <w:rPr>
          <w:noProof w:val="0"/>
        </w:rPr>
        <w:instrText xml:space="preserve"> ADDIN PAPERS2_CITATIONS &lt;citation&gt;&lt;uuid&gt;11D0131B-304E-4F38-8FC3-0BD8B06C0657&lt;/uuid&gt;&lt;priority&gt;0&lt;/priority&gt;&lt;publications&gt;&lt;publication&gt;&lt;publication_date&gt;99199804231200000000222000&lt;/publication_date&gt;&lt;subtitle&gt;Probabilistic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003764">
        <w:rPr>
          <w:noProof w:val="0"/>
        </w:rPr>
        <w:t>{Durbin:1998wq}</w:t>
      </w:r>
      <w:r w:rsidR="00AE6389" w:rsidRPr="0025498E">
        <w:rPr>
          <w:noProof w:val="0"/>
        </w:rPr>
        <w:fldChar w:fldCharType="end"/>
      </w:r>
      <w:r w:rsidRPr="0025498E">
        <w:rPr>
          <w:noProof w:val="0"/>
        </w:rPr>
        <w:t xml:space="preserve"> conforming to the topology illustrated in Figure 1</w:t>
      </w:r>
      <w:r w:rsidR="003555FE">
        <w:rPr>
          <w:noProof w:val="0"/>
        </w:rPr>
        <w:t>(a)</w:t>
      </w:r>
      <w:r w:rsidRPr="0025498E">
        <w:rPr>
          <w:noProof w:val="0"/>
        </w:rPr>
        <w:t>, allowing for the identification of both perfect and imperfect poly(A) tails in raw sequence reads. Using sliding windows along a random sampling of the input as training data for initial parameter values (optionally coupled with Baum-Welch training for HMM parameter optimization), SCOPE++ utilizes the Viterbi algorithm to approximate the most likely position of a poly(A) tai</w:t>
      </w:r>
      <w:r w:rsidR="003B2046">
        <w:rPr>
          <w:noProof w:val="0"/>
        </w:rPr>
        <w:t>l within any given fragment. In</w:t>
      </w:r>
      <w:r w:rsidRPr="0025498E">
        <w:rPr>
          <w:noProof w:val="0"/>
        </w:rPr>
        <w:t xml:space="preserve"> Figure 1</w:t>
      </w:r>
      <w:r w:rsidR="003555FE">
        <w:rPr>
          <w:noProof w:val="0"/>
        </w:rPr>
        <w:t>(a)</w:t>
      </w:r>
      <w:r w:rsidRPr="0025498E">
        <w:rPr>
          <w:noProof w:val="0"/>
        </w:rPr>
        <w:t xml:space="preserve"> we see the HMM topology, and in </w:t>
      </w:r>
      <w:r w:rsidR="00605003">
        <w:rPr>
          <w:noProof w:val="0"/>
        </w:rPr>
        <w:t xml:space="preserve">Figure </w:t>
      </w:r>
      <w:r w:rsidR="003555FE">
        <w:rPr>
          <w:noProof w:val="0"/>
        </w:rPr>
        <w:t>1(b)</w:t>
      </w:r>
      <w:r w:rsidRPr="0025498E">
        <w:rPr>
          <w:noProof w:val="0"/>
        </w:rPr>
        <w:t xml:space="preserve"> the decomposition of a fragment.  In the alignment of the fragment each base will be assigned to either: the poly(A) state (thus indicating it is a member of a poly(A) tail); a background state (thus indicating it is not); or one of the intermediate A states.  These middle states serve as tail boundary bases, which we require to be error free. Increasing the number </w:t>
      </w:r>
      <w:r w:rsidRPr="0025498E">
        <w:rPr>
          <w:noProof w:val="0"/>
        </w:rPr>
        <w:lastRenderedPageBreak/>
        <w:t xml:space="preserve">of such states can increase the precision of boundary identification, at the cost of sensitivity as base-call errors become more likely to appear within the </w:t>
      </w:r>
      <w:r w:rsidRPr="00992EEE">
        <w:rPr>
          <w:noProof w:val="0"/>
        </w:rPr>
        <w:t>defined end region.  Experiments indicated that using four such states (split two and two) achieves a reasonable balance.</w:t>
      </w:r>
    </w:p>
    <w:p w14:paraId="2F0A7B74" w14:textId="1476F884" w:rsidR="00FE5C05" w:rsidRPr="0025498E" w:rsidRDefault="00E123FB" w:rsidP="00B67615">
      <w:pPr>
        <w:ind w:firstLine="720"/>
        <w:jc w:val="both"/>
        <w:rPr>
          <w:noProof w:val="0"/>
        </w:rPr>
      </w:pPr>
      <w:r w:rsidRPr="00992EEE">
        <w:rPr>
          <w:noProof w:val="0"/>
        </w:rPr>
        <w:t xml:space="preserve">The topology of the HMM is fairly simple, but requires the fragment conform to a </w:t>
      </w:r>
      <w:r w:rsidR="003214DE" w:rsidRPr="00992EEE">
        <w:rPr>
          <w:noProof w:val="0"/>
        </w:rPr>
        <w:t>certain template form</w:t>
      </w:r>
      <w:r w:rsidRPr="00992EEE">
        <w:rPr>
          <w:noProof w:val="0"/>
        </w:rPr>
        <w:t xml:space="preserve">.  Specifically, any </w:t>
      </w:r>
      <w:r w:rsidR="003214DE" w:rsidRPr="00992EEE">
        <w:rPr>
          <w:noProof w:val="0"/>
        </w:rPr>
        <w:t>embedded</w:t>
      </w:r>
      <w:r w:rsidRPr="00992EEE">
        <w:rPr>
          <w:noProof w:val="0"/>
        </w:rPr>
        <w:t xml:space="preserve"> tail must</w:t>
      </w:r>
      <w:r w:rsidRPr="0025498E">
        <w:rPr>
          <w:noProof w:val="0"/>
        </w:rPr>
        <w:t xml:space="preserve"> have </w:t>
      </w:r>
      <w:r w:rsidRPr="0025498E">
        <w:rPr>
          <w:i/>
          <w:noProof w:val="0"/>
        </w:rPr>
        <w:t xml:space="preserve">x </w:t>
      </w:r>
      <w:r w:rsidRPr="0025498E">
        <w:rPr>
          <w:noProof w:val="0"/>
        </w:rPr>
        <w:t xml:space="preserve">error-free adenine bases at either end (where </w:t>
      </w:r>
      <w:r w:rsidRPr="0025498E">
        <w:rPr>
          <w:i/>
          <w:noProof w:val="0"/>
        </w:rPr>
        <w:t>x=2</w:t>
      </w:r>
      <w:r w:rsidR="003555FE">
        <w:rPr>
          <w:noProof w:val="0"/>
        </w:rPr>
        <w:t xml:space="preserve"> in Figure 1(a)</w:t>
      </w:r>
      <w:r w:rsidRPr="0025498E">
        <w:rPr>
          <w:noProof w:val="0"/>
        </w:rPr>
        <w:t>), and the tolerance of non-adenine tail bases will be dictated by probabilities assigned in the poly(A) state. There is the possibility of a non-tail adenine sitting by chance close to the tail and thus</w:t>
      </w:r>
      <w:r w:rsidR="00605003">
        <w:rPr>
          <w:noProof w:val="0"/>
        </w:rPr>
        <w:t xml:space="preserve"> being</w:t>
      </w:r>
      <w:r w:rsidRPr="0025498E">
        <w:rPr>
          <w:noProof w:val="0"/>
        </w:rPr>
        <w:t xml:space="preserve"> </w:t>
      </w:r>
      <w:r w:rsidR="00FB15A1">
        <w:rPr>
          <w:noProof w:val="0"/>
        </w:rPr>
        <w:t>incorrectly annotated as part of that tail</w:t>
      </w:r>
      <w:r w:rsidRPr="0025498E">
        <w:rPr>
          <w:noProof w:val="0"/>
        </w:rPr>
        <w:t xml:space="preserve">.  However, there is virtually no way to distinguish such an </w:t>
      </w:r>
      <w:r w:rsidR="003214DE" w:rsidRPr="0025498E">
        <w:rPr>
          <w:noProof w:val="0"/>
        </w:rPr>
        <w:t>aberrant</w:t>
      </w:r>
      <w:r w:rsidRPr="0025498E">
        <w:rPr>
          <w:noProof w:val="0"/>
        </w:rPr>
        <w:t xml:space="preserve"> base </w:t>
      </w:r>
      <w:r w:rsidR="00A76741">
        <w:rPr>
          <w:noProof w:val="0"/>
        </w:rPr>
        <w:t>using</w:t>
      </w:r>
      <w:r w:rsidRPr="0025498E">
        <w:rPr>
          <w:noProof w:val="0"/>
        </w:rPr>
        <w:t xml:space="preserve"> only sequence </w:t>
      </w:r>
      <w:r w:rsidR="00A76741">
        <w:rPr>
          <w:noProof w:val="0"/>
        </w:rPr>
        <w:t>information</w:t>
      </w:r>
      <w:r w:rsidRPr="0025498E">
        <w:rPr>
          <w:noProof w:val="0"/>
        </w:rPr>
        <w:t xml:space="preserve"> (or even establish</w:t>
      </w:r>
      <w:r w:rsidR="00FB15A1">
        <w:rPr>
          <w:noProof w:val="0"/>
        </w:rPr>
        <w:t>ing</w:t>
      </w:r>
      <w:r w:rsidRPr="0025498E">
        <w:rPr>
          <w:noProof w:val="0"/>
        </w:rPr>
        <w:t xml:space="preserve"> whether or not </w:t>
      </w:r>
      <w:r w:rsidR="00FB15A1">
        <w:rPr>
          <w:noProof w:val="0"/>
        </w:rPr>
        <w:t>there actually an error) without wet-lab conformation</w:t>
      </w:r>
      <w:r w:rsidRPr="0025498E">
        <w:rPr>
          <w:noProof w:val="0"/>
        </w:rPr>
        <w:t xml:space="preserve">, hence any tool </w:t>
      </w:r>
      <w:r w:rsidR="00DE6BBF">
        <w:rPr>
          <w:noProof w:val="0"/>
        </w:rPr>
        <w:t>will</w:t>
      </w:r>
      <w:r w:rsidRPr="0025498E">
        <w:rPr>
          <w:noProof w:val="0"/>
        </w:rPr>
        <w:t xml:space="preserve"> likely </w:t>
      </w:r>
      <w:r w:rsidR="003214DE" w:rsidRPr="0025498E">
        <w:rPr>
          <w:noProof w:val="0"/>
        </w:rPr>
        <w:t>suffer</w:t>
      </w:r>
      <w:r w:rsidRPr="0025498E">
        <w:rPr>
          <w:noProof w:val="0"/>
        </w:rPr>
        <w:t xml:space="preserve"> from this.  </w:t>
      </w:r>
      <w:r w:rsidR="003214DE">
        <w:rPr>
          <w:noProof w:val="0"/>
        </w:rPr>
        <w:t>T</w:t>
      </w:r>
      <w:r w:rsidR="007F3D79">
        <w:rPr>
          <w:noProof w:val="0"/>
        </w:rPr>
        <w:t>wo homo</w:t>
      </w:r>
      <w:r w:rsidRPr="0025498E">
        <w:rPr>
          <w:noProof w:val="0"/>
        </w:rPr>
        <w:t xml:space="preserve">polymers sitting in close </w:t>
      </w:r>
      <w:r w:rsidR="003214DE" w:rsidRPr="0025498E">
        <w:rPr>
          <w:noProof w:val="0"/>
        </w:rPr>
        <w:t>proximity</w:t>
      </w:r>
      <w:r w:rsidRPr="0025498E">
        <w:rPr>
          <w:noProof w:val="0"/>
        </w:rPr>
        <w:t xml:space="preserve"> could be merged (with the </w:t>
      </w:r>
      <w:r w:rsidR="003214DE" w:rsidRPr="0025498E">
        <w:rPr>
          <w:noProof w:val="0"/>
        </w:rPr>
        <w:t>intervening</w:t>
      </w:r>
      <w:r w:rsidRPr="0025498E">
        <w:rPr>
          <w:noProof w:val="0"/>
        </w:rPr>
        <w:t xml:space="preserve"> bases labeled as errors within the tail).  However, the </w:t>
      </w:r>
      <w:r w:rsidR="003214DE" w:rsidRPr="0025498E">
        <w:rPr>
          <w:noProof w:val="0"/>
        </w:rPr>
        <w:t>occurrence</w:t>
      </w:r>
      <w:r w:rsidRPr="0025498E">
        <w:rPr>
          <w:noProof w:val="0"/>
        </w:rPr>
        <w:t xml:space="preserve"> of several consecutive non-A bases will </w:t>
      </w:r>
      <w:r w:rsidR="00DE6BBF">
        <w:rPr>
          <w:noProof w:val="0"/>
        </w:rPr>
        <w:t>result in</w:t>
      </w:r>
      <w:r w:rsidRPr="0025498E">
        <w:rPr>
          <w:noProof w:val="0"/>
        </w:rPr>
        <w:t xml:space="preserve"> a </w:t>
      </w:r>
      <w:r w:rsidR="00DE6BBF">
        <w:rPr>
          <w:noProof w:val="0"/>
        </w:rPr>
        <w:t>poor</w:t>
      </w:r>
      <w:r w:rsidRPr="0025498E">
        <w:rPr>
          <w:noProof w:val="0"/>
        </w:rPr>
        <w:t xml:space="preserve"> fit to the model, and hence </w:t>
      </w:r>
      <w:r w:rsidR="00DE6BBF">
        <w:rPr>
          <w:noProof w:val="0"/>
        </w:rPr>
        <w:t>are</w:t>
      </w:r>
      <w:r w:rsidRPr="0025498E">
        <w:rPr>
          <w:noProof w:val="0"/>
        </w:rPr>
        <w:t xml:space="preserve"> unlikely</w:t>
      </w:r>
      <w:r w:rsidR="00DE6BBF">
        <w:rPr>
          <w:noProof w:val="0"/>
        </w:rPr>
        <w:t xml:space="preserve"> to be accepted</w:t>
      </w:r>
      <w:r w:rsidRPr="0025498E">
        <w:rPr>
          <w:noProof w:val="0"/>
        </w:rPr>
        <w:t xml:space="preserve">.  In practice, the </w:t>
      </w:r>
      <w:r w:rsidR="003D725C">
        <w:rPr>
          <w:noProof w:val="0"/>
        </w:rPr>
        <w:t xml:space="preserve">probability </w:t>
      </w:r>
      <w:r w:rsidR="007F3D79">
        <w:rPr>
          <w:noProof w:val="0"/>
        </w:rPr>
        <w:t>of two homo</w:t>
      </w:r>
      <w:r w:rsidRPr="0025498E">
        <w:rPr>
          <w:noProof w:val="0"/>
        </w:rPr>
        <w:t xml:space="preserve">polymers actually </w:t>
      </w:r>
      <w:r w:rsidR="003214DE" w:rsidRPr="0025498E">
        <w:rPr>
          <w:noProof w:val="0"/>
        </w:rPr>
        <w:t>occurring</w:t>
      </w:r>
      <w:r w:rsidRPr="0025498E">
        <w:rPr>
          <w:noProof w:val="0"/>
        </w:rPr>
        <w:t xml:space="preserve"> close enough to </w:t>
      </w:r>
      <w:r w:rsidR="009354DD">
        <w:rPr>
          <w:noProof w:val="0"/>
        </w:rPr>
        <w:t xml:space="preserve">each other </w:t>
      </w:r>
      <w:r w:rsidRPr="0025498E">
        <w:rPr>
          <w:noProof w:val="0"/>
        </w:rPr>
        <w:t>be a problem appears to be very small.</w:t>
      </w:r>
    </w:p>
    <w:p w14:paraId="402EEAAE" w14:textId="77777777" w:rsidR="00102498" w:rsidRPr="0025498E" w:rsidRDefault="00102498" w:rsidP="00102498">
      <w:pPr>
        <w:jc w:val="both"/>
        <w:rPr>
          <w:noProof w:val="0"/>
        </w:rPr>
      </w:pPr>
      <w:r w:rsidRPr="0025498E">
        <w:rPr>
          <w:rFonts w:ascii="Arial" w:hAnsi="Arial" w:cs="Arial"/>
          <w:b/>
          <w:noProof w:val="0"/>
          <w:sz w:val="22"/>
          <w:szCs w:val="22"/>
        </w:rPr>
        <w:t>Parameter Estimation</w:t>
      </w:r>
      <w:r w:rsidRPr="0025498E">
        <w:rPr>
          <w:noProof w:val="0"/>
        </w:rPr>
        <w:t xml:space="preserve">  </w:t>
      </w:r>
    </w:p>
    <w:p w14:paraId="62EDF15F" w14:textId="77777777" w:rsidR="00102498" w:rsidRPr="0025498E" w:rsidRDefault="00102498" w:rsidP="00102498">
      <w:pPr>
        <w:ind w:firstLine="720"/>
        <w:jc w:val="both"/>
        <w:rPr>
          <w:noProof w:val="0"/>
        </w:rPr>
      </w:pPr>
      <w:r w:rsidRPr="0025498E">
        <w:rPr>
          <w:noProof w:val="0"/>
        </w:rPr>
        <w:t>Starting with this fixed topology and a set of fragments, we need</w:t>
      </w:r>
      <w:r w:rsidR="009B4150" w:rsidRPr="0025498E">
        <w:rPr>
          <w:noProof w:val="0"/>
        </w:rPr>
        <w:t>ed</w:t>
      </w:r>
      <w:r w:rsidRPr="0025498E">
        <w:rPr>
          <w:noProof w:val="0"/>
        </w:rPr>
        <w:t xml:space="preserve"> to estimate several parameters for the HMM which may be dependent on the characteristics of the biological data or the sequencing processes.  Specifically, we need</w:t>
      </w:r>
      <w:r w:rsidR="009B4150" w:rsidRPr="0025498E">
        <w:rPr>
          <w:noProof w:val="0"/>
        </w:rPr>
        <w:t>ed</w:t>
      </w:r>
      <w:r w:rsidRPr="0025498E">
        <w:rPr>
          <w:noProof w:val="0"/>
        </w:rPr>
        <w:t xml:space="preserve"> transition probabilities (the probability of moving between the homopolymer and background regions in the fragments), and emission probabilities (the base distribution for each fragment type).  Note that the probabilities involving the end-segment states (the “A” states) are fixed: each of these states must transition to the next state with a </w:t>
      </w:r>
      <w:r w:rsidRPr="0025498E">
        <w:rPr>
          <w:noProof w:val="0"/>
        </w:rPr>
        <w:lastRenderedPageBreak/>
        <w:t xml:space="preserve">probability of 1.  In </w:t>
      </w:r>
      <w:r w:rsidR="003214DE" w:rsidRPr="0025498E">
        <w:rPr>
          <w:noProof w:val="0"/>
        </w:rPr>
        <w:t>other words</w:t>
      </w:r>
      <w:r w:rsidRPr="0025498E">
        <w:rPr>
          <w:noProof w:val="0"/>
        </w:rPr>
        <w:t xml:space="preserve">, we require that </w:t>
      </w:r>
      <w:r w:rsidRPr="0025498E">
        <w:rPr>
          <w:i/>
          <w:noProof w:val="0"/>
        </w:rPr>
        <w:t>x</w:t>
      </w:r>
      <w:r w:rsidRPr="0025498E">
        <w:rPr>
          <w:noProof w:val="0"/>
        </w:rPr>
        <w:t xml:space="preserve"> bases at each end of the tail be adenine</w:t>
      </w:r>
      <w:r w:rsidRPr="0025498E">
        <w:rPr>
          <w:b/>
          <w:noProof w:val="0"/>
        </w:rPr>
        <w:t xml:space="preserve"> </w:t>
      </w:r>
      <w:r w:rsidRPr="0025498E">
        <w:rPr>
          <w:noProof w:val="0"/>
        </w:rPr>
        <w:t xml:space="preserve">(using a user specified </w:t>
      </w:r>
      <w:r w:rsidRPr="0025498E">
        <w:rPr>
          <w:i/>
          <w:noProof w:val="0"/>
        </w:rPr>
        <w:t>x</w:t>
      </w:r>
      <w:r w:rsidRPr="0025498E">
        <w:rPr>
          <w:noProof w:val="0"/>
        </w:rPr>
        <w:t xml:space="preserve"> with a default value of 2).    </w:t>
      </w:r>
    </w:p>
    <w:p w14:paraId="5D51B362" w14:textId="79562715" w:rsidR="00102498" w:rsidRPr="0025498E" w:rsidRDefault="00102498" w:rsidP="003F1198">
      <w:pPr>
        <w:ind w:firstLine="720"/>
        <w:jc w:val="both"/>
        <w:rPr>
          <w:noProof w:val="0"/>
        </w:rPr>
      </w:pPr>
      <w:r w:rsidRPr="0025498E">
        <w:rPr>
          <w:noProof w:val="0"/>
        </w:rPr>
        <w:t xml:space="preserve">Given a large set of input data and the fixed HMM topology, we </w:t>
      </w:r>
      <w:r w:rsidR="0025498E">
        <w:rPr>
          <w:noProof w:val="0"/>
        </w:rPr>
        <w:t>estimate</w:t>
      </w:r>
      <w:r w:rsidRPr="0025498E">
        <w:rPr>
          <w:noProof w:val="0"/>
        </w:rPr>
        <w:t xml:space="preserve"> the remaining parameters by taking a sampling of the fragments, </w:t>
      </w:r>
      <w:r w:rsidR="0025498E">
        <w:rPr>
          <w:noProof w:val="0"/>
        </w:rPr>
        <w:t xml:space="preserve">quickly </w:t>
      </w:r>
      <w:r w:rsidRPr="0025498E">
        <w:rPr>
          <w:noProof w:val="0"/>
        </w:rPr>
        <w:t>determining the approximate location of the poly(A) tails</w:t>
      </w:r>
      <w:r w:rsidR="0025498E">
        <w:rPr>
          <w:noProof w:val="0"/>
        </w:rPr>
        <w:t>, and using that data for the basis of the estimation</w:t>
      </w:r>
      <w:r w:rsidR="00605003">
        <w:rPr>
          <w:noProof w:val="0"/>
        </w:rPr>
        <w:t>.</w:t>
      </w:r>
      <w:r w:rsidRPr="0025498E">
        <w:rPr>
          <w:noProof w:val="0"/>
        </w:rPr>
        <w:t xml:space="preserve"> Specifically: we </w:t>
      </w:r>
      <w:r w:rsidR="0025498E">
        <w:rPr>
          <w:noProof w:val="0"/>
        </w:rPr>
        <w:t>apply</w:t>
      </w:r>
      <w:r w:rsidRPr="0025498E">
        <w:rPr>
          <w:noProof w:val="0"/>
        </w:rPr>
        <w:t xml:space="preserve"> a sliding-window scoring filter of user-specified width </w:t>
      </w:r>
      <w:r w:rsidRPr="0025498E">
        <w:rPr>
          <w:i/>
          <w:noProof w:val="0"/>
        </w:rPr>
        <w:t xml:space="preserve">M </w:t>
      </w:r>
      <w:r w:rsidRPr="0025498E">
        <w:rPr>
          <w:noProof w:val="0"/>
        </w:rPr>
        <w:t xml:space="preserve">to a random sampling of the input data. Each window is scored by calculating the difference in the number of adenine and non-adenine bases.  (Or thymine v. non-thymine: the tool is able to search for poly(T) tails as well, though for </w:t>
      </w:r>
      <w:r w:rsidR="003D725C">
        <w:rPr>
          <w:noProof w:val="0"/>
        </w:rPr>
        <w:t xml:space="preserve">the </w:t>
      </w:r>
      <w:r w:rsidRPr="0025498E">
        <w:rPr>
          <w:noProof w:val="0"/>
        </w:rPr>
        <w:t xml:space="preserve">purpose of this discussion we will confine ourselves </w:t>
      </w:r>
      <w:r w:rsidR="00605003">
        <w:rPr>
          <w:noProof w:val="0"/>
        </w:rPr>
        <w:t>to discussing poly(A) searches.</w:t>
      </w:r>
      <w:r w:rsidR="003D725C">
        <w:rPr>
          <w:noProof w:val="0"/>
        </w:rPr>
        <w:t>)</w:t>
      </w:r>
      <w:r w:rsidRPr="0025498E">
        <w:rPr>
          <w:noProof w:val="0"/>
        </w:rPr>
        <w:t xml:space="preserve">  </w:t>
      </w:r>
      <w:r w:rsidR="00C70D82">
        <w:rPr>
          <w:noProof w:val="0"/>
        </w:rPr>
        <w:t>As illustrated in Figure 2</w:t>
      </w:r>
      <w:r w:rsidR="005D2795">
        <w:rPr>
          <w:noProof w:val="0"/>
        </w:rPr>
        <w:t>(a)</w:t>
      </w:r>
      <w:r w:rsidR="003D725C">
        <w:rPr>
          <w:noProof w:val="0"/>
        </w:rPr>
        <w:t>,</w:t>
      </w:r>
      <w:r w:rsidR="001911D6">
        <w:rPr>
          <w:noProof w:val="0"/>
        </w:rPr>
        <w:t xml:space="preserve"> w</w:t>
      </w:r>
      <w:r w:rsidRPr="0025498E">
        <w:rPr>
          <w:noProof w:val="0"/>
        </w:rPr>
        <w:t xml:space="preserve">e </w:t>
      </w:r>
      <w:r w:rsidR="0025498E">
        <w:rPr>
          <w:noProof w:val="0"/>
        </w:rPr>
        <w:t>identify</w:t>
      </w:r>
      <w:r w:rsidR="00D67FE8" w:rsidRPr="0025498E">
        <w:rPr>
          <w:noProof w:val="0"/>
        </w:rPr>
        <w:t xml:space="preserve"> </w:t>
      </w:r>
      <w:r w:rsidRPr="0025498E">
        <w:rPr>
          <w:noProof w:val="0"/>
        </w:rPr>
        <w:t xml:space="preserve">a window </w:t>
      </w:r>
      <w:r w:rsidRPr="0025498E">
        <w:rPr>
          <w:i/>
          <w:noProof w:val="0"/>
        </w:rPr>
        <w:t>W</w:t>
      </w:r>
      <w:r w:rsidRPr="0025498E">
        <w:rPr>
          <w:i/>
          <w:noProof w:val="0"/>
          <w:sz w:val="18"/>
          <w:vertAlign w:val="subscript"/>
        </w:rPr>
        <w:t>Center</w:t>
      </w:r>
      <w:r w:rsidRPr="0025498E">
        <w:rPr>
          <w:noProof w:val="0"/>
          <w:vertAlign w:val="subscript"/>
        </w:rPr>
        <w:t xml:space="preserve"> </w:t>
      </w:r>
      <w:r w:rsidRPr="0025498E">
        <w:rPr>
          <w:noProof w:val="0"/>
        </w:rPr>
        <w:t xml:space="preserve">with the highest such score and, if the score </w:t>
      </w:r>
      <w:r w:rsidR="0025498E">
        <w:rPr>
          <w:noProof w:val="0"/>
        </w:rPr>
        <w:t>is larger than</w:t>
      </w:r>
      <w:r w:rsidRPr="0025498E">
        <w:rPr>
          <w:noProof w:val="0"/>
        </w:rPr>
        <w:t xml:space="preserve"> a pre-determined threshold, we </w:t>
      </w:r>
      <w:r w:rsidR="0025498E">
        <w:rPr>
          <w:noProof w:val="0"/>
        </w:rPr>
        <w:t>treat</w:t>
      </w:r>
      <w:r w:rsidRPr="0025498E">
        <w:rPr>
          <w:noProof w:val="0"/>
        </w:rPr>
        <w:t xml:space="preserve"> this as a potential subsequence of a poly(A) tail.  </w:t>
      </w:r>
      <w:r w:rsidR="003F1198">
        <w:rPr>
          <w:noProof w:val="0"/>
        </w:rPr>
        <w:t xml:space="preserve">We then find the first window to the left, </w:t>
      </w:r>
      <w:r w:rsidR="003F1198">
        <w:rPr>
          <w:i/>
          <w:noProof w:val="0"/>
        </w:rPr>
        <w:t>W</w:t>
      </w:r>
      <w:r w:rsidR="003F1198">
        <w:rPr>
          <w:i/>
          <w:noProof w:val="0"/>
          <w:vertAlign w:val="subscript"/>
        </w:rPr>
        <w:t>Left</w:t>
      </w:r>
      <w:r w:rsidR="003F1198">
        <w:rPr>
          <w:noProof w:val="0"/>
        </w:rPr>
        <w:t xml:space="preserve">, whose score is equal to the threshold value, and identify a </w:t>
      </w:r>
      <w:r w:rsidR="003F1198">
        <w:rPr>
          <w:i/>
          <w:noProof w:val="0"/>
        </w:rPr>
        <w:t>W</w:t>
      </w:r>
      <w:r w:rsidR="003F1198">
        <w:rPr>
          <w:i/>
          <w:noProof w:val="0"/>
          <w:vertAlign w:val="subscript"/>
        </w:rPr>
        <w:t>Right</w:t>
      </w:r>
      <w:r w:rsidR="003F1198">
        <w:rPr>
          <w:noProof w:val="0"/>
        </w:rPr>
        <w:t xml:space="preserve"> in a symmetric fashion.  Finally, we merge together all windows to form one contiguous sequence representing a hypothetical poly(A) tail to be </w:t>
      </w:r>
      <w:r w:rsidR="003B2046">
        <w:rPr>
          <w:noProof w:val="0"/>
        </w:rPr>
        <w:t>used</w:t>
      </w:r>
      <w:r w:rsidR="003F1198">
        <w:rPr>
          <w:noProof w:val="0"/>
        </w:rPr>
        <w:t xml:space="preserve"> </w:t>
      </w:r>
      <w:r w:rsidR="005D2795">
        <w:rPr>
          <w:noProof w:val="0"/>
        </w:rPr>
        <w:t>for parameter training (see</w:t>
      </w:r>
      <w:r w:rsidR="00C70D82">
        <w:rPr>
          <w:noProof w:val="0"/>
        </w:rPr>
        <w:t xml:space="preserve"> Figure 2</w:t>
      </w:r>
      <w:r w:rsidR="005D2795">
        <w:rPr>
          <w:noProof w:val="0"/>
        </w:rPr>
        <w:t>(b)</w:t>
      </w:r>
      <w:r w:rsidR="003F1198">
        <w:rPr>
          <w:noProof w:val="0"/>
        </w:rPr>
        <w:t xml:space="preserve">). </w:t>
      </w:r>
      <w:r w:rsidRPr="0025498E">
        <w:rPr>
          <w:noProof w:val="0"/>
        </w:rPr>
        <w:t>We note that this method intentionally tends towards the over-estimation of the actual boundaries, allowing us to compensate for the presence of base-call errors a</w:t>
      </w:r>
      <w:r w:rsidR="00605003">
        <w:rPr>
          <w:noProof w:val="0"/>
        </w:rPr>
        <w:t>t the ends of the poly(A) tail.</w:t>
      </w:r>
      <w:r w:rsidRPr="0025498E">
        <w:rPr>
          <w:noProof w:val="0"/>
        </w:rPr>
        <w:t xml:space="preserve">  From these putative sets we can then estimate the HMM parameters: transition probabilities a</w:t>
      </w:r>
      <w:r w:rsidR="00605003">
        <w:rPr>
          <w:noProof w:val="0"/>
        </w:rPr>
        <w:t>re based on mean tail length with</w:t>
      </w:r>
      <w:r w:rsidRPr="0025498E">
        <w:rPr>
          <w:noProof w:val="0"/>
        </w:rPr>
        <w:t xml:space="preserve"> the assumption </w:t>
      </w:r>
      <w:r w:rsidR="005D2795">
        <w:rPr>
          <w:noProof w:val="0"/>
        </w:rPr>
        <w:t xml:space="preserve"> a geometrical distribution</w:t>
      </w:r>
      <w:r w:rsidRPr="0025498E">
        <w:rPr>
          <w:noProof w:val="0"/>
        </w:rPr>
        <w:t>, while emission probabilities are sampled directly from the contents of the putative fragments.</w:t>
      </w:r>
    </w:p>
    <w:p w14:paraId="225BA9B2" w14:textId="12C0B9C6" w:rsidR="00102498" w:rsidRPr="0025498E" w:rsidRDefault="00102498" w:rsidP="002472CE">
      <w:pPr>
        <w:ind w:firstLine="720"/>
        <w:jc w:val="both"/>
        <w:rPr>
          <w:noProof w:val="0"/>
        </w:rPr>
      </w:pPr>
      <w:r w:rsidRPr="0025498E">
        <w:rPr>
          <w:noProof w:val="0"/>
        </w:rPr>
        <w:t xml:space="preserve">Following this, estimates can be further refined using the Baum-Welch algorithm </w:t>
      </w:r>
      <w:r w:rsidR="00AE6389" w:rsidRPr="0025498E">
        <w:rPr>
          <w:noProof w:val="0"/>
        </w:rPr>
        <w:fldChar w:fldCharType="begin"/>
      </w:r>
      <w:r w:rsidR="00003764">
        <w:rPr>
          <w:noProof w:val="0"/>
        </w:rPr>
        <w:instrText xml:space="preserve"> ADDIN PAPERS2_CITATIONS &lt;citation&gt;&lt;uuid&gt;EE3BFCD3-E013-4646-A78A-164FF0CEA541&lt;/uuid&gt;&lt;priority&gt;0&lt;/priority&gt;&lt;publications&gt;&lt;publication&gt;&lt;publication_date&gt;99199804231200000000222000&lt;/publication_date&gt;&lt;subtitle&gt;Probabilistic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sidRPr="0025498E">
        <w:rPr>
          <w:noProof w:val="0"/>
        </w:rPr>
        <w:fldChar w:fldCharType="separate"/>
      </w:r>
      <w:r w:rsidR="00003764">
        <w:rPr>
          <w:noProof w:val="0"/>
        </w:rPr>
        <w:t>{Durbin:1998wq}</w:t>
      </w:r>
      <w:r w:rsidR="00AE6389" w:rsidRPr="0025498E">
        <w:rPr>
          <w:noProof w:val="0"/>
        </w:rPr>
        <w:fldChar w:fldCharType="end"/>
      </w:r>
      <w:r w:rsidRPr="0025498E">
        <w:rPr>
          <w:noProof w:val="0"/>
        </w:rPr>
        <w:t xml:space="preserve">, </w:t>
      </w:r>
      <w:r w:rsidR="001911D6">
        <w:rPr>
          <w:noProof w:val="0"/>
        </w:rPr>
        <w:t>which is</w:t>
      </w:r>
      <w:r w:rsidR="002472CE" w:rsidRPr="0025498E">
        <w:rPr>
          <w:noProof w:val="0"/>
        </w:rPr>
        <w:t xml:space="preserve"> designed to optimally fit an HMM model to a given training dataset. In </w:t>
      </w:r>
      <w:r w:rsidRPr="0025498E">
        <w:rPr>
          <w:noProof w:val="0"/>
        </w:rPr>
        <w:t xml:space="preserve">practice, we find that use of Baum-Welch increases runtime </w:t>
      </w:r>
      <w:r w:rsidRPr="0025498E">
        <w:rPr>
          <w:noProof w:val="0"/>
        </w:rPr>
        <w:lastRenderedPageBreak/>
        <w:t>with a negligible improvement in results</w:t>
      </w:r>
      <w:r w:rsidR="00FB15A1">
        <w:rPr>
          <w:noProof w:val="0"/>
        </w:rPr>
        <w:t>. I</w:t>
      </w:r>
      <w:r w:rsidR="00B36F7C" w:rsidRPr="0025498E">
        <w:rPr>
          <w:noProof w:val="0"/>
        </w:rPr>
        <w:t>t appears t</w:t>
      </w:r>
      <w:r w:rsidR="001911D6">
        <w:rPr>
          <w:noProof w:val="0"/>
        </w:rPr>
        <w:t>h</w:t>
      </w:r>
      <w:r w:rsidR="00B36F7C" w:rsidRPr="0025498E">
        <w:rPr>
          <w:noProof w:val="0"/>
        </w:rPr>
        <w:t xml:space="preserve">at our </w:t>
      </w:r>
      <w:r w:rsidR="001911D6">
        <w:rPr>
          <w:noProof w:val="0"/>
        </w:rPr>
        <w:t>initial estimate of the model parameters are</w:t>
      </w:r>
      <w:r w:rsidR="00B36F7C" w:rsidRPr="0025498E">
        <w:rPr>
          <w:noProof w:val="0"/>
        </w:rPr>
        <w:t xml:space="preserve"> fairly close to </w:t>
      </w:r>
      <w:r w:rsidR="001911D6">
        <w:rPr>
          <w:noProof w:val="0"/>
        </w:rPr>
        <w:t>the estimates returned by</w:t>
      </w:r>
      <w:r w:rsidR="00B36F7C" w:rsidRPr="0025498E">
        <w:rPr>
          <w:noProof w:val="0"/>
        </w:rPr>
        <w:t xml:space="preserve"> Baum-Welch, hence the </w:t>
      </w:r>
      <w:r w:rsidR="001911D6">
        <w:rPr>
          <w:noProof w:val="0"/>
        </w:rPr>
        <w:t>algorithm</w:t>
      </w:r>
      <w:r w:rsidR="00B36F7C" w:rsidRPr="0025498E">
        <w:rPr>
          <w:noProof w:val="0"/>
        </w:rPr>
        <w:t xml:space="preserve"> is not worth the </w:t>
      </w:r>
      <w:r w:rsidR="009354DD">
        <w:rPr>
          <w:noProof w:val="0"/>
        </w:rPr>
        <w:t>extra</w:t>
      </w:r>
      <w:r w:rsidR="00B36F7C" w:rsidRPr="0025498E">
        <w:rPr>
          <w:noProof w:val="0"/>
        </w:rPr>
        <w:t xml:space="preserve"> time.</w:t>
      </w:r>
    </w:p>
    <w:p w14:paraId="3189C524" w14:textId="1B463AC3" w:rsidR="00B36F7C" w:rsidRPr="0025498E" w:rsidRDefault="001911D6" w:rsidP="00A807A9">
      <w:pPr>
        <w:ind w:firstLine="720"/>
        <w:jc w:val="both"/>
        <w:rPr>
          <w:noProof w:val="0"/>
        </w:rPr>
      </w:pPr>
      <w:r>
        <w:rPr>
          <w:noProof w:val="0"/>
        </w:rPr>
        <w:t>Once we have HMM parameter estimates</w:t>
      </w:r>
      <w:r w:rsidR="00102498" w:rsidRPr="0025498E">
        <w:rPr>
          <w:noProof w:val="0"/>
        </w:rPr>
        <w:t xml:space="preserve">, </w:t>
      </w:r>
      <w:r>
        <w:rPr>
          <w:noProof w:val="0"/>
        </w:rPr>
        <w:t xml:space="preserve">SCOPE++ </w:t>
      </w:r>
      <w:r w:rsidR="00102498" w:rsidRPr="0025498E">
        <w:rPr>
          <w:noProof w:val="0"/>
        </w:rPr>
        <w:t>independent</w:t>
      </w:r>
      <w:r>
        <w:rPr>
          <w:noProof w:val="0"/>
        </w:rPr>
        <w:t>ly</w:t>
      </w:r>
      <w:r w:rsidR="00102498" w:rsidRPr="0025498E">
        <w:rPr>
          <w:noProof w:val="0"/>
        </w:rPr>
        <w:t xml:space="preserve"> </w:t>
      </w:r>
      <w:r>
        <w:rPr>
          <w:noProof w:val="0"/>
        </w:rPr>
        <w:t xml:space="preserve">applies the Viterbi algorithm </w:t>
      </w:r>
      <w:r w:rsidR="00AE6389">
        <w:rPr>
          <w:noProof w:val="0"/>
        </w:rPr>
        <w:fldChar w:fldCharType="begin"/>
      </w:r>
      <w:r w:rsidR="00003764">
        <w:rPr>
          <w:noProof w:val="0"/>
        </w:rPr>
        <w:instrText xml:space="preserve"> ADDIN PAPERS2_CITATIONS &lt;citation&gt;&lt;uuid&gt;A4F6385C-EF97-49AF-875A-40DC80240ADC&lt;/uuid&gt;&lt;priority&gt;0&lt;/priority&gt;&lt;publications&gt;&lt;publication&gt;&lt;publication_date&gt;99199804231200000000222000&lt;/publication_date&gt;&lt;subtitle&gt;Probabilistic Models of Proteins and Nucleic Acids&lt;/subtitle&gt;&lt;title&gt;Biological Sequence Analysis&lt;/title&gt;&lt;uuid&gt;F7B110F6-59A6-43E3-ADB9-0AA4BFD814A7&lt;/uuid&gt;&lt;subtype&gt;0&lt;/subtype&gt;&lt;publisher&gt;Cambridge University Press&lt;/publisher&gt;&lt;type&gt;0&lt;/type&gt;&lt;url&gt;http://books.google.com/books?id=HUUhAwAAQBAJ&amp;amp;printsec=frontcover&amp;amp;dq=Durbin+Biological+Sequence+Analysis+Probabilistic+Models+of+Proteins+and+Nucleic+Acids&amp;amp;hl=&amp;amp;cd=2&amp;amp;source=gbs_api&lt;/url&gt;&lt;authors&gt;&lt;author&gt;&lt;firstName&gt;Richard&lt;/firstName&gt;&lt;lastName&gt;Durbin&lt;/lastName&gt;&lt;/author&gt;&lt;author&gt;&lt;firstName&gt;Sean&lt;/firstName&gt;&lt;middleNames&gt;R&lt;/middleNames&gt;&lt;lastName&gt;Eddy&lt;/lastName&gt;&lt;/author&gt;&lt;author&gt;&lt;firstName&gt;Anders&lt;/firstName&gt;&lt;lastName&gt;Krogh&lt;/lastName&gt;&lt;/author&gt;&lt;author&gt;&lt;firstName&gt;Graeme&lt;/firstName&gt;&lt;lastName&gt;Mitchison&lt;/lastName&gt;&lt;/author&gt;&lt;/authors&gt;&lt;/publication&gt;&lt;/publications&gt;&lt;cites&gt;&lt;/cites&gt;&lt;/citation&gt;</w:instrText>
      </w:r>
      <w:r w:rsidR="00AE6389">
        <w:rPr>
          <w:noProof w:val="0"/>
        </w:rPr>
        <w:fldChar w:fldCharType="separate"/>
      </w:r>
      <w:r w:rsidR="00003764">
        <w:rPr>
          <w:noProof w:val="0"/>
        </w:rPr>
        <w:t>{Durbin:1998wq}</w:t>
      </w:r>
      <w:r w:rsidR="00AE6389">
        <w:rPr>
          <w:noProof w:val="0"/>
        </w:rPr>
        <w:fldChar w:fldCharType="end"/>
      </w:r>
      <w:r w:rsidR="00B36F7C" w:rsidRPr="0025498E">
        <w:rPr>
          <w:noProof w:val="0"/>
        </w:rPr>
        <w:t xml:space="preserve"> to each sequence</w:t>
      </w:r>
      <w:r>
        <w:rPr>
          <w:noProof w:val="0"/>
        </w:rPr>
        <w:t xml:space="preserve">, getting back the best fit of the sequence to our model (and thus an </w:t>
      </w:r>
      <w:r w:rsidR="009354DD">
        <w:rPr>
          <w:noProof w:val="0"/>
        </w:rPr>
        <w:t>assignment</w:t>
      </w:r>
      <w:r>
        <w:rPr>
          <w:noProof w:val="0"/>
        </w:rPr>
        <w:t xml:space="preserve"> of each base to one of the characterizing states)</w:t>
      </w:r>
      <w:r w:rsidR="00102498" w:rsidRPr="0025498E">
        <w:rPr>
          <w:noProof w:val="0"/>
        </w:rPr>
        <w:t xml:space="preserve">.  </w:t>
      </w:r>
      <w:r w:rsidR="00770802">
        <w:rPr>
          <w:noProof w:val="0"/>
        </w:rPr>
        <w:t>W</w:t>
      </w:r>
      <w:r w:rsidR="00B36F7C" w:rsidRPr="0025498E">
        <w:rPr>
          <w:noProof w:val="0"/>
        </w:rPr>
        <w:t xml:space="preserve">hile the Viterbi algorithm generally takes </w:t>
      </w:r>
      <w:r w:rsidR="00B36F7C" w:rsidRPr="0025498E">
        <w:rPr>
          <w:i/>
          <w:noProof w:val="0"/>
        </w:rPr>
        <w:t>O(mn</w:t>
      </w:r>
      <w:r w:rsidR="00B36F7C" w:rsidRPr="0025498E">
        <w:rPr>
          <w:i/>
          <w:noProof w:val="0"/>
          <w:vertAlign w:val="superscript"/>
        </w:rPr>
        <w:t>2</w:t>
      </w:r>
      <w:r w:rsidR="00B36F7C" w:rsidRPr="0025498E">
        <w:rPr>
          <w:i/>
          <w:noProof w:val="0"/>
        </w:rPr>
        <w:t xml:space="preserve">) </w:t>
      </w:r>
      <w:r w:rsidR="00B36F7C" w:rsidRPr="0025498E">
        <w:rPr>
          <w:noProof w:val="0"/>
        </w:rPr>
        <w:t xml:space="preserve">time (where </w:t>
      </w:r>
      <w:r w:rsidR="00B36F7C" w:rsidRPr="0025498E">
        <w:rPr>
          <w:i/>
          <w:noProof w:val="0"/>
        </w:rPr>
        <w:t>m</w:t>
      </w:r>
      <w:r w:rsidR="00B36F7C" w:rsidRPr="0025498E">
        <w:rPr>
          <w:noProof w:val="0"/>
        </w:rPr>
        <w:t xml:space="preserve"> is the length of the sequence and </w:t>
      </w:r>
      <w:r w:rsidR="00B36F7C" w:rsidRPr="0025498E">
        <w:rPr>
          <w:i/>
          <w:noProof w:val="0"/>
        </w:rPr>
        <w:t>n</w:t>
      </w:r>
      <w:r w:rsidR="00B36F7C" w:rsidRPr="0025498E">
        <w:rPr>
          <w:noProof w:val="0"/>
        </w:rPr>
        <w:t xml:space="preserve"> is the number of states in the model), the structure of our model allow</w:t>
      </w:r>
      <w:r>
        <w:rPr>
          <w:noProof w:val="0"/>
        </w:rPr>
        <w:t>s</w:t>
      </w:r>
      <w:r w:rsidR="00B36F7C" w:rsidRPr="0025498E">
        <w:rPr>
          <w:noProof w:val="0"/>
        </w:rPr>
        <w:t xml:space="preserve"> us to reduce that to </w:t>
      </w:r>
      <w:r w:rsidR="00B36F7C" w:rsidRPr="0025498E">
        <w:rPr>
          <w:i/>
          <w:noProof w:val="0"/>
        </w:rPr>
        <w:t>O(mn)</w:t>
      </w:r>
      <w:r w:rsidR="00B36F7C" w:rsidRPr="0025498E">
        <w:rPr>
          <w:noProof w:val="0"/>
        </w:rPr>
        <w:t xml:space="preserve"> time. </w:t>
      </w:r>
      <w:r>
        <w:rPr>
          <w:noProof w:val="0"/>
        </w:rPr>
        <w:t>A</w:t>
      </w:r>
      <w:r w:rsidR="00B36F7C" w:rsidRPr="0025498E">
        <w:rPr>
          <w:noProof w:val="0"/>
        </w:rPr>
        <w:t xml:space="preserve">s the number of states employed is fixed, </w:t>
      </w:r>
      <w:r>
        <w:rPr>
          <w:noProof w:val="0"/>
        </w:rPr>
        <w:t>in practice the</w:t>
      </w:r>
      <w:r w:rsidR="00B36F7C" w:rsidRPr="0025498E">
        <w:rPr>
          <w:noProof w:val="0"/>
        </w:rPr>
        <w:t xml:space="preserve"> runtime </w:t>
      </w:r>
      <w:r>
        <w:rPr>
          <w:noProof w:val="0"/>
        </w:rPr>
        <w:t xml:space="preserve">is </w:t>
      </w:r>
      <w:r w:rsidR="00605003">
        <w:rPr>
          <w:noProof w:val="0"/>
        </w:rPr>
        <w:t>linear with respect to</w:t>
      </w:r>
      <w:r w:rsidR="00B36F7C" w:rsidRPr="0025498E">
        <w:rPr>
          <w:noProof w:val="0"/>
        </w:rPr>
        <w:t xml:space="preserve"> the size of the sequence fragment.</w:t>
      </w:r>
    </w:p>
    <w:p w14:paraId="0D5CC7C1" w14:textId="20170DA0" w:rsidR="00102498" w:rsidRPr="0025498E" w:rsidRDefault="00102498" w:rsidP="00E67089">
      <w:pPr>
        <w:jc w:val="both"/>
        <w:rPr>
          <w:noProof w:val="0"/>
        </w:rPr>
      </w:pPr>
      <w:r w:rsidRPr="0025498E">
        <w:rPr>
          <w:noProof w:val="0"/>
          <w:u w:val="single"/>
        </w:rPr>
        <w:t>Benchmark Sets</w:t>
      </w:r>
      <w:r w:rsidR="00D67FE8" w:rsidRPr="0025498E">
        <w:rPr>
          <w:noProof w:val="0"/>
          <w:u w:val="single"/>
        </w:rPr>
        <w:t>:</w:t>
      </w:r>
      <w:r w:rsidRPr="0025498E">
        <w:rPr>
          <w:noProof w:val="0"/>
        </w:rPr>
        <w:t xml:space="preserve"> </w:t>
      </w:r>
      <w:r w:rsidR="00254BF4">
        <w:rPr>
          <w:noProof w:val="0"/>
        </w:rPr>
        <w:t>There is a lack of beachmark sets on which to test our tools; t</w:t>
      </w:r>
      <w:r w:rsidR="00254BF4" w:rsidRPr="0025498E">
        <w:rPr>
          <w:noProof w:val="0"/>
        </w:rPr>
        <w:t>here has been some work on experimentally identifying tails</w:t>
      </w:r>
      <w:r w:rsidR="00254BF4">
        <w:rPr>
          <w:noProof w:val="0"/>
        </w:rPr>
        <w:t xml:space="preserve"> </w:t>
      </w:r>
      <w:r w:rsidR="00254BF4">
        <w:rPr>
          <w:noProof w:val="0"/>
        </w:rPr>
        <w:fldChar w:fldCharType="begin"/>
      </w:r>
      <w:r w:rsidR="00254BF4">
        <w:rPr>
          <w:noProof w:val="0"/>
        </w:rPr>
        <w:instrText xml:space="preserve"> ADDIN PAPERS2_CITATIONS &lt;citation&gt;&lt;uuid&gt;CC893A67-DD5B-471A-BD92-2FEC48A32850&lt;/uuid&gt;&lt;priority&gt;22&lt;/priority&gt;&lt;publications&gt;&lt;publication&gt;&lt;uuid&gt;A803849C-FC6F-47FF-8271-3266EC8206A4&lt;/uuid&gt;&lt;volume&gt;508&lt;/volume&gt;&lt;accepted_date&gt;99201312231200000000222000&lt;/accepted_date&gt;&lt;doi&gt;10.1038/nature13007&lt;/doi&gt;&lt;startpage&gt;66&lt;/startpage&gt;&lt;publication_date&gt;99201404031200000000222000&lt;/publication_date&gt;&lt;url&gt;http://www.nature.com/doifinder/10.1038/nature13007&lt;/url&gt;&lt;type&gt;400&lt;/type&gt;&lt;title&gt;Poly(A)-tail profiling reveals an embryonic switch in translational control.&lt;/title&gt;&lt;submission_date&gt;99201307251200000000222000&lt;/submission_date&gt;&lt;number&gt;7494&lt;/number&gt;&lt;institution&gt;1] Howard Hughes Medical Institute, Massachusetts Institute of Technology, Cambridge, Massachusetts 02139, USA [2] Whitehead Institute for Biomedical Research, 9 Cambridge Center, Cambridge, Massachusetts 02142, USA [3] Department of Biology, Massachusetts Institute of Technology, Cambridge, Massachusetts 02139, USA [4] Harvard-MIT Division of Health Sciences and Technology, Cambridge, Massachusetts 02139, USA [5].&lt;/institution&gt;&lt;subtype&gt;400&lt;/subtype&gt;&lt;endpage&gt;71&lt;/endpage&gt;&lt;bundle&gt;&lt;publication&gt;&lt;title&gt;Nature&lt;/title&gt;&lt;type&gt;-100&lt;/type&gt;&lt;subtype&gt;-100&lt;/subtype&gt;&lt;uuid&gt;40C032BC-0F0D-418E-93CE-ED1F50F6F784&lt;/uuid&gt;&lt;/publication&gt;&lt;/bundle&gt;&lt;authors&gt;&lt;author&gt;&lt;firstName&gt;Alexander&lt;/firstName&gt;&lt;middleNames&gt;O&lt;/middleNames&gt;&lt;lastName&gt;Subtelny&lt;/lastName&gt;&lt;/author&gt;&lt;author&gt;&lt;firstName&gt;Stephen&lt;/firstName&gt;&lt;middleNames&gt;W&lt;/middleNames&gt;&lt;lastName&gt;Eichhorn&lt;/lastName&gt;&lt;/author&gt;&lt;author&gt;&lt;firstName&gt;Grace&lt;/firstName&gt;&lt;middleNames&gt;R&lt;/middleNames&gt;&lt;lastName&gt;Chen&lt;/lastName&gt;&lt;/author&gt;&lt;author&gt;&lt;firstName&gt;Hazel&lt;/firstName&gt;&lt;lastName&gt;Sive&lt;/lastName&gt;&lt;/author&gt;&lt;author&gt;&lt;firstName&gt;David&lt;/firstName&gt;&lt;middleNames&gt;P&lt;/middleNames&gt;&lt;lastName&gt;Bartel&lt;/lastName&gt;&lt;/author&gt;&lt;/authors&gt;&lt;/publication&gt;&lt;publication&gt;&lt;uuid&gt;4C04531B-DDDE-4ABD-B0F7-A2DAFC70C5B8&lt;/uuid&gt;&lt;volume&gt;53&lt;/volume&gt;&lt;accepted_date&gt;99201402031200000000222000&lt;/accepted_date&gt;&lt;doi&gt;10.1016/j.molcel.2014.02.007&lt;/doi&gt;&lt;startpage&gt;1044&lt;/startpage&gt;&lt;revision_date&gt;99201312231200000000222000&lt;/revision_date&gt;&lt;publication_date&gt;99201403201200000000222000&lt;/publication_date&gt;&lt;url&gt;http://linkinghub.elsevier.com/retrieve/pii/S109727651400121X&lt;/url&gt;&lt;type&gt;400&lt;/type&gt;&lt;title&gt;TAIL-seq: genome-wide determination of poly(A) tail length and 3' end modifications.&lt;/title&gt;&lt;submission_date&gt;99201311191200000000222000&lt;/submission_date&gt;&lt;number&gt;6&lt;/number&gt;&lt;institution&gt;Center for RNA Research, Institute for Basic Science, Seoul 151-742, Korea; School of Biological Sciences, Seoul National University, Seoul 151-742, Korea.&lt;/institution&gt;&lt;subtype&gt;400&lt;/subtype&gt;&lt;endpage&gt;1052&lt;/endpage&gt;&lt;bundle&gt;&lt;publication&gt;&lt;title&gt;Molecular cell&lt;/title&gt;&lt;type&gt;-100&lt;/type&gt;&lt;subtype&gt;-100&lt;/subtype&gt;&lt;uuid&gt;E1BCC988-5F54-46FB-8350-46F95B6BA024&lt;/uuid&gt;&lt;/publication&gt;&lt;/bundle&gt;&lt;authors&gt;&lt;author&gt;&lt;firstName&gt;Hyeshik&lt;/firstName&gt;&lt;lastName&gt;Chang&lt;/lastName&gt;&lt;/author&gt;&lt;author&gt;&lt;firstName&gt;Jaechul&lt;/firstName&gt;&lt;lastName&gt;Lim&lt;/lastName&gt;&lt;/author&gt;&lt;author&gt;&lt;firstName&gt;Minju&lt;/firstName&gt;&lt;lastName&gt;Ha&lt;/lastName&gt;&lt;/author&gt;&lt;author&gt;&lt;firstName&gt;V&lt;/firstName&gt;&lt;middleNames&gt;Narry&lt;/middleNames&gt;&lt;lastName&gt;Kim&lt;/lastName&gt;&lt;/author&gt;&lt;/authors&gt;&lt;/publication&gt;&lt;/publications&gt;&lt;cites&gt;&lt;/cites&gt;&lt;/citation&gt;</w:instrText>
      </w:r>
      <w:r w:rsidR="00254BF4">
        <w:rPr>
          <w:noProof w:val="0"/>
        </w:rPr>
        <w:fldChar w:fldCharType="separate"/>
      </w:r>
      <w:r w:rsidR="00254BF4">
        <w:rPr>
          <w:noProof w:val="0"/>
        </w:rPr>
        <w:t>{Subtelny:2014id, Chang:2014dh}</w:t>
      </w:r>
      <w:r w:rsidR="00254BF4">
        <w:rPr>
          <w:noProof w:val="0"/>
        </w:rPr>
        <w:fldChar w:fldCharType="end"/>
      </w:r>
      <w:r w:rsidR="00254BF4" w:rsidRPr="0025498E">
        <w:rPr>
          <w:noProof w:val="0"/>
        </w:rPr>
        <w:t>,  but the informati</w:t>
      </w:r>
      <w:r w:rsidR="00254BF4">
        <w:rPr>
          <w:noProof w:val="0"/>
        </w:rPr>
        <w:t>o</w:t>
      </w:r>
      <w:r w:rsidR="00254BF4" w:rsidRPr="0025498E">
        <w:rPr>
          <w:noProof w:val="0"/>
        </w:rPr>
        <w:t>n produced by the studies describe</w:t>
      </w:r>
      <w:r w:rsidR="00254BF4">
        <w:rPr>
          <w:noProof w:val="0"/>
        </w:rPr>
        <w:t>s</w:t>
      </w:r>
      <w:r w:rsidR="00254BF4" w:rsidRPr="0025498E">
        <w:rPr>
          <w:noProof w:val="0"/>
        </w:rPr>
        <w:t xml:space="preserve"> tail length </w:t>
      </w:r>
      <w:r w:rsidR="00254BF4" w:rsidRPr="0025498E">
        <w:rPr>
          <w:i/>
          <w:noProof w:val="0"/>
        </w:rPr>
        <w:t>distribution</w:t>
      </w:r>
      <w:r w:rsidR="00254BF4" w:rsidRPr="0025498E">
        <w:rPr>
          <w:noProof w:val="0"/>
        </w:rPr>
        <w:t xml:space="preserve">, not the </w:t>
      </w:r>
      <w:r w:rsidR="00254BF4">
        <w:rPr>
          <w:noProof w:val="0"/>
        </w:rPr>
        <w:t>individual</w:t>
      </w:r>
      <w:r w:rsidR="00254BF4" w:rsidRPr="0025498E">
        <w:rPr>
          <w:noProof w:val="0"/>
        </w:rPr>
        <w:t xml:space="preserve"> tail positions </w:t>
      </w:r>
      <w:r w:rsidR="00254BF4">
        <w:rPr>
          <w:noProof w:val="0"/>
        </w:rPr>
        <w:t>needed for testing</w:t>
      </w:r>
      <w:r w:rsidR="00254BF4" w:rsidRPr="0025498E">
        <w:rPr>
          <w:noProof w:val="0"/>
        </w:rPr>
        <w:t>.</w:t>
      </w:r>
      <w:r w:rsidR="00254BF4">
        <w:rPr>
          <w:noProof w:val="0"/>
        </w:rPr>
        <w:t xml:space="preserve">  Hence </w:t>
      </w:r>
      <w:r w:rsidR="00B36F7C" w:rsidRPr="0025498E">
        <w:rPr>
          <w:noProof w:val="0"/>
        </w:rPr>
        <w:t>we have developed</w:t>
      </w:r>
      <w:r w:rsidR="004357E4" w:rsidRPr="0025498E">
        <w:rPr>
          <w:noProof w:val="0"/>
        </w:rPr>
        <w:t xml:space="preserve"> </w:t>
      </w:r>
      <w:r w:rsidR="00B36F7C" w:rsidRPr="0025498E">
        <w:rPr>
          <w:noProof w:val="0"/>
        </w:rPr>
        <w:t>a “semi-synthetic” benchmark set: namely, we have taken a set of real sequen</w:t>
      </w:r>
      <w:r w:rsidR="001911D6">
        <w:rPr>
          <w:noProof w:val="0"/>
        </w:rPr>
        <w:t>ces with human-identif</w:t>
      </w:r>
      <w:r w:rsidR="004357E4" w:rsidRPr="0025498E">
        <w:rPr>
          <w:noProof w:val="0"/>
        </w:rPr>
        <w:t>ied tails and</w:t>
      </w:r>
      <w:r w:rsidR="00B36F7C" w:rsidRPr="0025498E">
        <w:rPr>
          <w:noProof w:val="0"/>
        </w:rPr>
        <w:t xml:space="preserve"> artific</w:t>
      </w:r>
      <w:r w:rsidR="001911D6">
        <w:rPr>
          <w:noProof w:val="0"/>
        </w:rPr>
        <w:t>i</w:t>
      </w:r>
      <w:r w:rsidR="00B36F7C" w:rsidRPr="0025498E">
        <w:rPr>
          <w:noProof w:val="0"/>
        </w:rPr>
        <w:t xml:space="preserve">ally </w:t>
      </w:r>
      <w:r w:rsidR="00254BF4">
        <w:rPr>
          <w:noProof w:val="0"/>
        </w:rPr>
        <w:t>cleaned</w:t>
      </w:r>
      <w:r w:rsidR="00B36F7C" w:rsidRPr="0025498E">
        <w:rPr>
          <w:noProof w:val="0"/>
        </w:rPr>
        <w:t xml:space="preserve"> the tails of all impurities</w:t>
      </w:r>
      <w:r w:rsidR="004357E4" w:rsidRPr="0025498E">
        <w:rPr>
          <w:noProof w:val="0"/>
        </w:rPr>
        <w:t xml:space="preserve"> (that is: </w:t>
      </w:r>
      <w:r w:rsidR="001911D6">
        <w:rPr>
          <w:noProof w:val="0"/>
        </w:rPr>
        <w:t xml:space="preserve">we </w:t>
      </w:r>
      <w:r w:rsidR="004357E4" w:rsidRPr="0025498E">
        <w:rPr>
          <w:noProof w:val="0"/>
        </w:rPr>
        <w:t>conver</w:t>
      </w:r>
      <w:r w:rsidR="001911D6">
        <w:rPr>
          <w:noProof w:val="0"/>
        </w:rPr>
        <w:t>t</w:t>
      </w:r>
      <w:r w:rsidR="004357E4" w:rsidRPr="0025498E">
        <w:rPr>
          <w:noProof w:val="0"/>
        </w:rPr>
        <w:t xml:space="preserve"> all non-adenine bases to adenine).  The result </w:t>
      </w:r>
      <w:r w:rsidR="00386132">
        <w:rPr>
          <w:noProof w:val="0"/>
        </w:rPr>
        <w:t>is a</w:t>
      </w:r>
      <w:r w:rsidR="004357E4" w:rsidRPr="0025498E">
        <w:rPr>
          <w:noProof w:val="0"/>
        </w:rPr>
        <w:t xml:space="preserve"> </w:t>
      </w:r>
      <w:r w:rsidR="00386132">
        <w:rPr>
          <w:noProof w:val="0"/>
        </w:rPr>
        <w:t xml:space="preserve">set of </w:t>
      </w:r>
      <w:r w:rsidR="004357E4" w:rsidRPr="0025498E">
        <w:rPr>
          <w:noProof w:val="0"/>
        </w:rPr>
        <w:t>synthetic sequence</w:t>
      </w:r>
      <w:r w:rsidR="00386132">
        <w:rPr>
          <w:noProof w:val="0"/>
        </w:rPr>
        <w:t>s</w:t>
      </w:r>
      <w:r w:rsidR="004357E4" w:rsidRPr="0025498E">
        <w:rPr>
          <w:noProof w:val="0"/>
        </w:rPr>
        <w:t xml:space="preserve"> with characteristics highly correlated to real data.  While the human annotation is subject </w:t>
      </w:r>
      <w:r w:rsidR="00770802">
        <w:rPr>
          <w:noProof w:val="0"/>
        </w:rPr>
        <w:t>to</w:t>
      </w:r>
      <w:r w:rsidR="00770802" w:rsidRPr="0025498E">
        <w:rPr>
          <w:noProof w:val="0"/>
        </w:rPr>
        <w:t xml:space="preserve"> </w:t>
      </w:r>
      <w:r w:rsidR="004357E4" w:rsidRPr="0025498E">
        <w:rPr>
          <w:noProof w:val="0"/>
        </w:rPr>
        <w:t xml:space="preserve">human error, by cleaning them of impurities we have essentially turned the human-identified tails into </w:t>
      </w:r>
      <w:r w:rsidR="00254BF4">
        <w:rPr>
          <w:noProof w:val="0"/>
        </w:rPr>
        <w:t>simulated</w:t>
      </w:r>
      <w:r w:rsidR="004357E4" w:rsidRPr="0025498E">
        <w:rPr>
          <w:noProof w:val="0"/>
        </w:rPr>
        <w:t xml:space="preserve"> tails that</w:t>
      </w:r>
      <w:r w:rsidR="00254BF4">
        <w:rPr>
          <w:noProof w:val="0"/>
        </w:rPr>
        <w:t xml:space="preserve"> we would expect a tool to identify</w:t>
      </w:r>
      <w:r w:rsidR="004357E4" w:rsidRPr="0025498E">
        <w:rPr>
          <w:noProof w:val="0"/>
        </w:rPr>
        <w:t>.  The non-tail portions of our synthetic fragments are direct copies of actual biological sequence</w:t>
      </w:r>
      <w:r w:rsidR="00386132">
        <w:rPr>
          <w:noProof w:val="0"/>
        </w:rPr>
        <w:t>s</w:t>
      </w:r>
      <w:r w:rsidR="004357E4" w:rsidRPr="0025498E">
        <w:rPr>
          <w:noProof w:val="0"/>
        </w:rPr>
        <w:t xml:space="preserve">, hence </w:t>
      </w:r>
      <w:r w:rsidR="00386132">
        <w:rPr>
          <w:noProof w:val="0"/>
        </w:rPr>
        <w:t>contain</w:t>
      </w:r>
      <w:r w:rsidR="00770802">
        <w:rPr>
          <w:noProof w:val="0"/>
        </w:rPr>
        <w:t>ing</w:t>
      </w:r>
      <w:r w:rsidR="00386132">
        <w:rPr>
          <w:noProof w:val="0"/>
        </w:rPr>
        <w:t xml:space="preserve"> within them any</w:t>
      </w:r>
      <w:r w:rsidR="004357E4" w:rsidRPr="0025498E">
        <w:rPr>
          <w:noProof w:val="0"/>
        </w:rPr>
        <w:t xml:space="preserve"> sequence characteristics that might have an effect on the performance of the tool.  We can then introduce simulated base-call error at a controlled rate, providing large datasets with known tail locations on which to test and compare different tools.</w:t>
      </w:r>
      <w:r w:rsidR="00E67089" w:rsidRPr="0025498E">
        <w:rPr>
          <w:noProof w:val="0"/>
        </w:rPr>
        <w:t xml:space="preserve">  </w:t>
      </w:r>
    </w:p>
    <w:p w14:paraId="3B67EA24" w14:textId="77777777" w:rsidR="00102498" w:rsidRPr="0025498E" w:rsidRDefault="00102498" w:rsidP="00CB0275">
      <w:pPr>
        <w:pStyle w:val="Heading1"/>
        <w:ind w:left="720" w:hanging="720"/>
        <w:rPr>
          <w:noProof w:val="0"/>
        </w:rPr>
      </w:pPr>
      <w:r w:rsidRPr="0025498E">
        <w:rPr>
          <w:noProof w:val="0"/>
        </w:rPr>
        <w:t xml:space="preserve">Results </w:t>
      </w:r>
    </w:p>
    <w:p w14:paraId="1C8E354E" w14:textId="5C40DC60" w:rsidR="004A5E08" w:rsidRPr="0025498E" w:rsidRDefault="00102498" w:rsidP="00A807A9">
      <w:pPr>
        <w:ind w:firstLine="720"/>
        <w:rPr>
          <w:noProof w:val="0"/>
        </w:rPr>
      </w:pPr>
      <w:r w:rsidRPr="0025498E">
        <w:rPr>
          <w:noProof w:val="0"/>
        </w:rPr>
        <w:t>In a</w:t>
      </w:r>
      <w:r w:rsidR="001247C4">
        <w:rPr>
          <w:noProof w:val="0"/>
        </w:rPr>
        <w:t xml:space="preserve">ssessing the quality of SCOPE++ </w:t>
      </w:r>
      <w:r w:rsidRPr="0025498E">
        <w:rPr>
          <w:noProof w:val="0"/>
        </w:rPr>
        <w:t xml:space="preserve">results we look at </w:t>
      </w:r>
      <w:r w:rsidR="00FA3629" w:rsidRPr="0025498E">
        <w:rPr>
          <w:noProof w:val="0"/>
        </w:rPr>
        <w:t>two</w:t>
      </w:r>
      <w:r w:rsidRPr="0025498E">
        <w:rPr>
          <w:noProof w:val="0"/>
        </w:rPr>
        <w:t xml:space="preserve"> metrics: its ability to correctly identi</w:t>
      </w:r>
      <w:r w:rsidR="00FA3629" w:rsidRPr="0025498E">
        <w:rPr>
          <w:noProof w:val="0"/>
        </w:rPr>
        <w:t>fy poly(A) tails (sensitivity)</w:t>
      </w:r>
      <w:r w:rsidRPr="0025498E">
        <w:rPr>
          <w:noProof w:val="0"/>
        </w:rPr>
        <w:t xml:space="preserve">, and its </w:t>
      </w:r>
      <w:r w:rsidR="00A807A9">
        <w:rPr>
          <w:noProof w:val="0"/>
        </w:rPr>
        <w:t>ability</w:t>
      </w:r>
      <w:r w:rsidRPr="0025498E">
        <w:rPr>
          <w:noProof w:val="0"/>
        </w:rPr>
        <w:t xml:space="preserve"> </w:t>
      </w:r>
      <w:r w:rsidR="00A807A9">
        <w:rPr>
          <w:noProof w:val="0"/>
        </w:rPr>
        <w:t>to find the</w:t>
      </w:r>
      <w:r w:rsidRPr="0025498E">
        <w:rPr>
          <w:noProof w:val="0"/>
        </w:rPr>
        <w:t xml:space="preserve"> tail boundaries</w:t>
      </w:r>
      <w:r w:rsidR="001247C4">
        <w:rPr>
          <w:noProof w:val="0"/>
        </w:rPr>
        <w:t xml:space="preserve"> (precision)</w:t>
      </w:r>
      <w:r w:rsidRPr="0025498E">
        <w:rPr>
          <w:noProof w:val="0"/>
        </w:rPr>
        <w:t xml:space="preserve">. </w:t>
      </w:r>
      <w:r w:rsidR="0003502D">
        <w:rPr>
          <w:noProof w:val="0"/>
        </w:rPr>
        <w:t>(S</w:t>
      </w:r>
      <w:r w:rsidR="00FA3629" w:rsidRPr="0025498E">
        <w:rPr>
          <w:noProof w:val="0"/>
        </w:rPr>
        <w:t>pecificity</w:t>
      </w:r>
      <w:r w:rsidR="0003502D">
        <w:rPr>
          <w:noProof w:val="0"/>
        </w:rPr>
        <w:t xml:space="preserve"> is not addressed, as all tools concerned are new perfect in avoiding false positive – </w:t>
      </w:r>
      <w:r w:rsidR="00FA3629" w:rsidRPr="0025498E">
        <w:rPr>
          <w:noProof w:val="0"/>
        </w:rPr>
        <w:t>not a difficult task for any tool,</w:t>
      </w:r>
      <w:r w:rsidR="003214DE">
        <w:rPr>
          <w:noProof w:val="0"/>
        </w:rPr>
        <w:t xml:space="preserve"> and not worth discussion here</w:t>
      </w:r>
      <w:r w:rsidR="0003502D">
        <w:rPr>
          <w:noProof w:val="0"/>
        </w:rPr>
        <w:t>)</w:t>
      </w:r>
      <w:r w:rsidR="003214DE">
        <w:rPr>
          <w:noProof w:val="0"/>
        </w:rPr>
        <w:t>.</w:t>
      </w:r>
      <w:r w:rsidR="00FA3629" w:rsidRPr="0025498E">
        <w:rPr>
          <w:noProof w:val="0"/>
        </w:rPr>
        <w:t xml:space="preserve">  </w:t>
      </w:r>
      <w:r w:rsidR="0003502D">
        <w:rPr>
          <w:noProof w:val="0"/>
        </w:rPr>
        <w:t>We assess</w:t>
      </w:r>
      <w:r w:rsidR="00A807A9">
        <w:rPr>
          <w:noProof w:val="0"/>
        </w:rPr>
        <w:t xml:space="preserve"> sensitivity with </w:t>
      </w:r>
      <w:r w:rsidR="00605003">
        <w:rPr>
          <w:noProof w:val="0"/>
        </w:rPr>
        <w:t>the standard formula, the ratio</w:t>
      </w:r>
      <w:r w:rsidR="00A807A9">
        <w:rPr>
          <w:noProof w:val="0"/>
        </w:rPr>
        <w:t xml:space="preserve"> of tru</w:t>
      </w:r>
      <w:r w:rsidR="00605003">
        <w:rPr>
          <w:noProof w:val="0"/>
        </w:rPr>
        <w:t>e positives to actual positives</w:t>
      </w:r>
      <w:r w:rsidR="00A807A9">
        <w:rPr>
          <w:noProof w:val="0"/>
        </w:rPr>
        <w:t xml:space="preserve">.  </w:t>
      </w:r>
      <w:r w:rsidRPr="0025498E">
        <w:rPr>
          <w:noProof w:val="0"/>
        </w:rPr>
        <w:t xml:space="preserve">To assess a tool’s precision, we measure result quality in </w:t>
      </w:r>
      <w:r w:rsidR="00A807A9">
        <w:rPr>
          <w:noProof w:val="0"/>
        </w:rPr>
        <w:t>three</w:t>
      </w:r>
      <w:r w:rsidRPr="0025498E">
        <w:rPr>
          <w:noProof w:val="0"/>
        </w:rPr>
        <w:t xml:space="preserve"> ways: </w:t>
      </w:r>
      <w:r w:rsidRPr="0025498E">
        <w:rPr>
          <w:i/>
          <w:noProof w:val="0"/>
        </w:rPr>
        <w:t>% correct</w:t>
      </w:r>
      <w:r w:rsidR="003214DE">
        <w:rPr>
          <w:noProof w:val="0"/>
        </w:rPr>
        <w:t xml:space="preserve">, </w:t>
      </w:r>
      <w:r w:rsidR="003214DE">
        <w:rPr>
          <w:i/>
          <w:noProof w:val="0"/>
        </w:rPr>
        <w:t>average trim error</w:t>
      </w:r>
      <w:r w:rsidRPr="0025498E">
        <w:rPr>
          <w:noProof w:val="0"/>
        </w:rPr>
        <w:t xml:space="preserve"> and </w:t>
      </w:r>
      <w:r w:rsidRPr="0025498E">
        <w:rPr>
          <w:i/>
          <w:noProof w:val="0"/>
        </w:rPr>
        <w:t>sum of squares error</w:t>
      </w:r>
      <w:r w:rsidRPr="0025498E">
        <w:rPr>
          <w:noProof w:val="0"/>
        </w:rPr>
        <w:t xml:space="preserve">.  </w:t>
      </w:r>
      <w:r w:rsidR="00A807A9" w:rsidRPr="00605003">
        <w:rPr>
          <w:i/>
          <w:noProof w:val="0"/>
        </w:rPr>
        <w:t>% correct</w:t>
      </w:r>
      <w:r w:rsidR="00A807A9">
        <w:rPr>
          <w:noProof w:val="0"/>
        </w:rPr>
        <w:t xml:space="preserve"> is the</w:t>
      </w:r>
      <w:r w:rsidRPr="0025498E">
        <w:rPr>
          <w:noProof w:val="0"/>
        </w:rPr>
        <w:t xml:space="preserve"> fraction of tails with </w:t>
      </w:r>
      <w:r w:rsidR="003214DE">
        <w:rPr>
          <w:noProof w:val="0"/>
        </w:rPr>
        <w:t xml:space="preserve">correctly identified end points.  </w:t>
      </w:r>
      <w:r w:rsidR="00A807A9" w:rsidRPr="00605003">
        <w:rPr>
          <w:i/>
          <w:noProof w:val="0"/>
        </w:rPr>
        <w:t>Average trim error</w:t>
      </w:r>
      <w:r w:rsidR="00A807A9">
        <w:rPr>
          <w:noProof w:val="0"/>
        </w:rPr>
        <w:t xml:space="preserve"> is</w:t>
      </w:r>
      <w:r w:rsidR="003214DE">
        <w:rPr>
          <w:noProof w:val="0"/>
        </w:rPr>
        <w:t xml:space="preserve"> </w:t>
      </w:r>
      <w:r w:rsidR="00A807A9">
        <w:rPr>
          <w:noProof w:val="0"/>
        </w:rPr>
        <w:t xml:space="preserve">the distance between estimated and actual boundaries (with positive values indicating the estimation is </w:t>
      </w:r>
      <w:r w:rsidR="009354DD">
        <w:rPr>
          <w:noProof w:val="0"/>
        </w:rPr>
        <w:t xml:space="preserve">extended </w:t>
      </w:r>
      <w:r w:rsidR="00A807A9">
        <w:rPr>
          <w:noProof w:val="0"/>
        </w:rPr>
        <w:t>past the actual</w:t>
      </w:r>
      <w:r w:rsidR="009354DD">
        <w:rPr>
          <w:noProof w:val="0"/>
        </w:rPr>
        <w:t xml:space="preserve"> boundary – including bases it should not be</w:t>
      </w:r>
      <w:r w:rsidR="00A807A9">
        <w:rPr>
          <w:noProof w:val="0"/>
        </w:rPr>
        <w:t xml:space="preserve">), averaged over all incorrect sequence.  </w:t>
      </w:r>
      <w:r w:rsidR="00A807A9" w:rsidRPr="00605003">
        <w:rPr>
          <w:i/>
          <w:noProof w:val="0"/>
        </w:rPr>
        <w:t>Sum of squares error</w:t>
      </w:r>
      <w:r w:rsidR="00A807A9">
        <w:rPr>
          <w:noProof w:val="0"/>
        </w:rPr>
        <w:t xml:space="preserve"> is the average of the </w:t>
      </w:r>
      <w:r w:rsidRPr="0025498E">
        <w:rPr>
          <w:noProof w:val="0"/>
        </w:rPr>
        <w:t xml:space="preserve">square of </w:t>
      </w:r>
      <w:r w:rsidR="003214DE">
        <w:rPr>
          <w:noProof w:val="0"/>
        </w:rPr>
        <w:t xml:space="preserve">trim </w:t>
      </w:r>
      <w:r w:rsidRPr="0025498E">
        <w:rPr>
          <w:noProof w:val="0"/>
        </w:rPr>
        <w:t>error</w:t>
      </w:r>
      <w:r w:rsidR="00A807A9">
        <w:rPr>
          <w:noProof w:val="0"/>
        </w:rPr>
        <w:t xml:space="preserve">.  The last reflects the fact that </w:t>
      </w:r>
      <w:r w:rsidRPr="0025498E">
        <w:rPr>
          <w:noProof w:val="0"/>
        </w:rPr>
        <w:t xml:space="preserve">the seriousness of boundary error increases super-linearly with the error (e.g. being off by four bases is more than twice as </w:t>
      </w:r>
      <w:r w:rsidR="00770802">
        <w:rPr>
          <w:noProof w:val="0"/>
        </w:rPr>
        <w:t>problematic</w:t>
      </w:r>
      <w:r w:rsidR="00770802" w:rsidRPr="0025498E">
        <w:rPr>
          <w:noProof w:val="0"/>
        </w:rPr>
        <w:t xml:space="preserve"> </w:t>
      </w:r>
      <w:r w:rsidRPr="0025498E">
        <w:rPr>
          <w:noProof w:val="0"/>
        </w:rPr>
        <w:t xml:space="preserve">as being off by two bases), given the effect of such error on downstream analysis. </w:t>
      </w:r>
    </w:p>
    <w:p w14:paraId="169FBD17" w14:textId="77777777" w:rsidR="00B12C47" w:rsidRPr="0025498E" w:rsidRDefault="00457AAC" w:rsidP="00BE75A1">
      <w:pPr>
        <w:ind w:firstLine="720"/>
        <w:rPr>
          <w:noProof w:val="0"/>
        </w:rPr>
      </w:pPr>
      <w:r>
        <w:rPr>
          <w:noProof w:val="0"/>
        </w:rPr>
        <w:t>First we test whether</w:t>
      </w:r>
      <w:r w:rsidR="003214DE">
        <w:rPr>
          <w:noProof w:val="0"/>
        </w:rPr>
        <w:t xml:space="preserve"> the complexity of an HMM approach is warranted </w:t>
      </w:r>
      <w:r>
        <w:rPr>
          <w:noProof w:val="0"/>
        </w:rPr>
        <w:t>(</w:t>
      </w:r>
      <w:r w:rsidR="003214DE">
        <w:rPr>
          <w:noProof w:val="0"/>
        </w:rPr>
        <w:t>given the apparently simple nature of the problem</w:t>
      </w:r>
      <w:r>
        <w:rPr>
          <w:noProof w:val="0"/>
        </w:rPr>
        <w:t xml:space="preserve">) </w:t>
      </w:r>
      <w:r w:rsidR="00B12C47" w:rsidRPr="0025498E">
        <w:rPr>
          <w:noProof w:val="0"/>
        </w:rPr>
        <w:t xml:space="preserve">by </w:t>
      </w:r>
      <w:r>
        <w:rPr>
          <w:noProof w:val="0"/>
        </w:rPr>
        <w:t>comparing</w:t>
      </w:r>
      <w:r w:rsidR="003214DE">
        <w:rPr>
          <w:noProof w:val="0"/>
        </w:rPr>
        <w:t xml:space="preserve"> SCOPE++ against </w:t>
      </w:r>
      <w:r w:rsidR="00B12C47" w:rsidRPr="0025498E">
        <w:rPr>
          <w:noProof w:val="0"/>
        </w:rPr>
        <w:t>a basic string search</w:t>
      </w:r>
      <w:r>
        <w:rPr>
          <w:noProof w:val="0"/>
        </w:rPr>
        <w:t xml:space="preserve"> algorithm</w:t>
      </w:r>
      <w:r w:rsidR="00B12C47" w:rsidRPr="0025498E">
        <w:rPr>
          <w:noProof w:val="0"/>
        </w:rPr>
        <w:t>.  Using our semi-synthetic dataset</w:t>
      </w:r>
      <w:r w:rsidR="003214DE">
        <w:rPr>
          <w:noProof w:val="0"/>
        </w:rPr>
        <w:t xml:space="preserve"> (see Methods)</w:t>
      </w:r>
      <w:r w:rsidR="00B12C47" w:rsidRPr="0025498E">
        <w:rPr>
          <w:noProof w:val="0"/>
        </w:rPr>
        <w:t>, we compare a</w:t>
      </w:r>
      <w:r w:rsidR="000733F2">
        <w:rPr>
          <w:noProof w:val="0"/>
        </w:rPr>
        <w:t>gainst an</w:t>
      </w:r>
      <w:r w:rsidR="00B12C47" w:rsidRPr="0025498E">
        <w:rPr>
          <w:noProof w:val="0"/>
        </w:rPr>
        <w:t xml:space="preserve"> </w:t>
      </w:r>
      <w:r w:rsidR="003214DE" w:rsidRPr="0025498E">
        <w:rPr>
          <w:noProof w:val="0"/>
        </w:rPr>
        <w:t>algorithm</w:t>
      </w:r>
      <w:r w:rsidR="005D0947" w:rsidRPr="0025498E">
        <w:rPr>
          <w:noProof w:val="0"/>
        </w:rPr>
        <w:t xml:space="preserve"> that </w:t>
      </w:r>
      <w:r w:rsidR="00B12C47" w:rsidRPr="0025498E">
        <w:rPr>
          <w:noProof w:val="0"/>
        </w:rPr>
        <w:t>searches for</w:t>
      </w:r>
      <w:r w:rsidR="005D0947" w:rsidRPr="0025498E">
        <w:rPr>
          <w:noProof w:val="0"/>
        </w:rPr>
        <w:t xml:space="preserve"> </w:t>
      </w:r>
      <w:r w:rsidR="003214DE" w:rsidRPr="0025498E">
        <w:rPr>
          <w:noProof w:val="0"/>
        </w:rPr>
        <w:t>maximal</w:t>
      </w:r>
      <w:r w:rsidR="005D0947" w:rsidRPr="0025498E">
        <w:rPr>
          <w:noProof w:val="0"/>
        </w:rPr>
        <w:t xml:space="preserve"> substrings </w:t>
      </w:r>
      <w:r w:rsidR="005D0947" w:rsidRPr="0025498E">
        <w:rPr>
          <w:i/>
          <w:noProof w:val="0"/>
        </w:rPr>
        <w:t>s</w:t>
      </w:r>
      <w:r w:rsidR="005D0947" w:rsidRPr="0025498E">
        <w:rPr>
          <w:noProof w:val="0"/>
        </w:rPr>
        <w:t xml:space="preserve"> </w:t>
      </w:r>
      <w:r w:rsidR="00290E07">
        <w:rPr>
          <w:noProof w:val="0"/>
        </w:rPr>
        <w:t>such</w:t>
      </w:r>
      <w:r w:rsidR="005D0947" w:rsidRPr="0025498E">
        <w:rPr>
          <w:noProof w:val="0"/>
        </w:rPr>
        <w:t xml:space="preserve"> that: (1) </w:t>
      </w:r>
      <w:r w:rsidR="005D0947" w:rsidRPr="0025498E">
        <w:rPr>
          <w:i/>
          <w:noProof w:val="0"/>
        </w:rPr>
        <w:t>s</w:t>
      </w:r>
      <w:r w:rsidR="005D0947" w:rsidRPr="0025498E">
        <w:rPr>
          <w:noProof w:val="0"/>
        </w:rPr>
        <w:t xml:space="preserve"> is no shorter than a fixed value </w:t>
      </w:r>
      <w:r w:rsidR="005D0947" w:rsidRPr="0025498E">
        <w:rPr>
          <w:i/>
          <w:noProof w:val="0"/>
        </w:rPr>
        <w:t>m</w:t>
      </w:r>
      <w:r w:rsidR="005D0947" w:rsidRPr="0025498E">
        <w:rPr>
          <w:noProof w:val="0"/>
        </w:rPr>
        <w:t xml:space="preserve">, and </w:t>
      </w:r>
      <w:r w:rsidR="003214DE">
        <w:rPr>
          <w:noProof w:val="0"/>
        </w:rPr>
        <w:t xml:space="preserve">(2) </w:t>
      </w:r>
      <w:r w:rsidR="005D0947" w:rsidRPr="0025498E">
        <w:rPr>
          <w:noProof w:val="0"/>
        </w:rPr>
        <w:t>the f</w:t>
      </w:r>
      <w:r w:rsidR="003214DE">
        <w:rPr>
          <w:noProof w:val="0"/>
        </w:rPr>
        <w:t>rac</w:t>
      </w:r>
      <w:r w:rsidR="005D0947" w:rsidRPr="0025498E">
        <w:rPr>
          <w:noProof w:val="0"/>
        </w:rPr>
        <w:t>tion of non-</w:t>
      </w:r>
      <w:r w:rsidR="003214DE">
        <w:rPr>
          <w:noProof w:val="0"/>
        </w:rPr>
        <w:t>A</w:t>
      </w:r>
      <w:r w:rsidR="005D0947" w:rsidRPr="0025498E">
        <w:rPr>
          <w:noProof w:val="0"/>
        </w:rPr>
        <w:t xml:space="preserve"> bases in </w:t>
      </w:r>
      <w:r w:rsidR="005D0947" w:rsidRPr="0025498E">
        <w:rPr>
          <w:i/>
          <w:noProof w:val="0"/>
        </w:rPr>
        <w:t>s</w:t>
      </w:r>
      <w:r w:rsidR="005D0947" w:rsidRPr="0025498E">
        <w:rPr>
          <w:noProof w:val="0"/>
        </w:rPr>
        <w:t xml:space="preserve"> is no greater </w:t>
      </w:r>
      <w:r w:rsidR="00B12C47" w:rsidRPr="0025498E">
        <w:rPr>
          <w:noProof w:val="0"/>
        </w:rPr>
        <w:t>than</w:t>
      </w:r>
      <w:r w:rsidR="005D0947" w:rsidRPr="0025498E">
        <w:rPr>
          <w:noProof w:val="0"/>
        </w:rPr>
        <w:t xml:space="preserve"> a fixed value </w:t>
      </w:r>
      <w:r w:rsidR="005D0947" w:rsidRPr="0025498E">
        <w:rPr>
          <w:i/>
          <w:noProof w:val="0"/>
        </w:rPr>
        <w:t>p</w:t>
      </w:r>
      <w:r w:rsidR="005D0947" w:rsidRPr="0025498E">
        <w:rPr>
          <w:noProof w:val="0"/>
        </w:rPr>
        <w:t xml:space="preserve">. We find </w:t>
      </w:r>
      <w:r w:rsidR="00386C04" w:rsidRPr="0025498E">
        <w:rPr>
          <w:noProof w:val="0"/>
        </w:rPr>
        <w:t xml:space="preserve">that while </w:t>
      </w:r>
      <w:r w:rsidR="00B12C47" w:rsidRPr="0025498E">
        <w:rPr>
          <w:noProof w:val="0"/>
        </w:rPr>
        <w:t>this</w:t>
      </w:r>
      <w:r w:rsidR="00386C04" w:rsidRPr="0025498E">
        <w:rPr>
          <w:noProof w:val="0"/>
        </w:rPr>
        <w:t xml:space="preserve"> basic </w:t>
      </w:r>
      <w:r w:rsidR="003214DE" w:rsidRPr="0025498E">
        <w:rPr>
          <w:noProof w:val="0"/>
        </w:rPr>
        <w:t>algorithm</w:t>
      </w:r>
      <w:r w:rsidR="00386C04" w:rsidRPr="0025498E">
        <w:rPr>
          <w:noProof w:val="0"/>
        </w:rPr>
        <w:t xml:space="preserve"> can </w:t>
      </w:r>
      <w:r w:rsidR="003214DE" w:rsidRPr="0025498E">
        <w:rPr>
          <w:noProof w:val="0"/>
        </w:rPr>
        <w:t>effectively</w:t>
      </w:r>
      <w:r w:rsidR="00386C04" w:rsidRPr="0025498E">
        <w:rPr>
          <w:noProof w:val="0"/>
        </w:rPr>
        <w:t xml:space="preserve"> detect the </w:t>
      </w:r>
      <w:r w:rsidR="003214DE" w:rsidRPr="0025498E">
        <w:rPr>
          <w:noProof w:val="0"/>
        </w:rPr>
        <w:t>presence</w:t>
      </w:r>
      <w:r w:rsidR="00386C04" w:rsidRPr="0025498E">
        <w:rPr>
          <w:noProof w:val="0"/>
        </w:rPr>
        <w:t xml:space="preserve"> of poly(A) tails, it cannot match SCOPE++ in </w:t>
      </w:r>
      <w:r w:rsidR="00B12C47" w:rsidRPr="0025498E">
        <w:rPr>
          <w:noProof w:val="0"/>
        </w:rPr>
        <w:t>b</w:t>
      </w:r>
      <w:r w:rsidR="005D0947" w:rsidRPr="0025498E">
        <w:rPr>
          <w:noProof w:val="0"/>
        </w:rPr>
        <w:t>oundary detection accuracy.</w:t>
      </w:r>
      <w:r w:rsidR="00386C04" w:rsidRPr="0025498E">
        <w:rPr>
          <w:noProof w:val="0"/>
        </w:rPr>
        <w:t xml:space="preserve"> </w:t>
      </w:r>
      <w:r w:rsidR="00BE46AE" w:rsidRPr="0025498E">
        <w:rPr>
          <w:noProof w:val="0"/>
        </w:rPr>
        <w:t xml:space="preserve"> </w:t>
      </w:r>
      <w:r w:rsidR="00B12C47" w:rsidRPr="0025498E">
        <w:rPr>
          <w:noProof w:val="0"/>
        </w:rPr>
        <w:lastRenderedPageBreak/>
        <w:t xml:space="preserve">Experiments </w:t>
      </w:r>
      <w:r w:rsidR="003214DE" w:rsidRPr="0025498E">
        <w:rPr>
          <w:noProof w:val="0"/>
        </w:rPr>
        <w:t>indicate</w:t>
      </w:r>
      <w:r w:rsidR="005D0947" w:rsidRPr="0025498E">
        <w:rPr>
          <w:noProof w:val="0"/>
        </w:rPr>
        <w:t xml:space="preserve"> that a</w:t>
      </w:r>
      <w:r w:rsidR="00B12C47" w:rsidRPr="0025498E">
        <w:rPr>
          <w:noProof w:val="0"/>
        </w:rPr>
        <w:t>n</w:t>
      </w:r>
      <w:r w:rsidR="005D0947" w:rsidRPr="0025498E">
        <w:rPr>
          <w:noProof w:val="0"/>
        </w:rPr>
        <w:t xml:space="preserve"> effective parameter assignment </w:t>
      </w:r>
      <w:r w:rsidR="00B12C47" w:rsidRPr="0025498E">
        <w:rPr>
          <w:noProof w:val="0"/>
        </w:rPr>
        <w:t>is</w:t>
      </w:r>
      <w:r w:rsidR="005D0947" w:rsidRPr="0025498E">
        <w:rPr>
          <w:noProof w:val="0"/>
        </w:rPr>
        <w:t xml:space="preserve"> </w:t>
      </w:r>
      <w:r w:rsidR="005D0947" w:rsidRPr="0025498E">
        <w:rPr>
          <w:i/>
          <w:noProof w:val="0"/>
        </w:rPr>
        <w:t>m=10</w:t>
      </w:r>
      <w:r w:rsidR="005D0947" w:rsidRPr="0025498E">
        <w:rPr>
          <w:noProof w:val="0"/>
        </w:rPr>
        <w:t xml:space="preserve"> and </w:t>
      </w:r>
      <w:r w:rsidR="005D0947" w:rsidRPr="0025498E">
        <w:rPr>
          <w:i/>
          <w:noProof w:val="0"/>
        </w:rPr>
        <w:t>p=0.15</w:t>
      </w:r>
      <w:r w:rsidR="005D0947" w:rsidRPr="0025498E">
        <w:rPr>
          <w:noProof w:val="0"/>
        </w:rPr>
        <w:t>,  and with those values we find</w:t>
      </w:r>
      <w:r w:rsidR="00B12C47" w:rsidRPr="0025498E">
        <w:rPr>
          <w:noProof w:val="0"/>
        </w:rPr>
        <w:t xml:space="preserve"> both tools have</w:t>
      </w:r>
      <w:r w:rsidR="005D0947" w:rsidRPr="0025498E">
        <w:rPr>
          <w:noProof w:val="0"/>
        </w:rPr>
        <w:t xml:space="preserve"> near-perfect </w:t>
      </w:r>
      <w:r w:rsidR="003214DE">
        <w:rPr>
          <w:noProof w:val="0"/>
        </w:rPr>
        <w:t>sensitivity</w:t>
      </w:r>
      <w:r w:rsidR="005D0947" w:rsidRPr="0025498E">
        <w:rPr>
          <w:noProof w:val="0"/>
        </w:rPr>
        <w:t xml:space="preserve"> </w:t>
      </w:r>
      <w:r w:rsidR="003214DE">
        <w:rPr>
          <w:noProof w:val="0"/>
        </w:rPr>
        <w:t>(</w:t>
      </w:r>
      <w:r w:rsidR="005D0947" w:rsidRPr="0025498E">
        <w:rPr>
          <w:noProof w:val="0"/>
        </w:rPr>
        <w:t xml:space="preserve">and </w:t>
      </w:r>
      <w:r w:rsidR="003214DE" w:rsidRPr="0025498E">
        <w:rPr>
          <w:noProof w:val="0"/>
        </w:rPr>
        <w:t>specificity</w:t>
      </w:r>
      <w:r w:rsidR="003214DE">
        <w:rPr>
          <w:noProof w:val="0"/>
        </w:rPr>
        <w:t>)</w:t>
      </w:r>
      <w:r w:rsidR="005D0947" w:rsidRPr="0025498E">
        <w:rPr>
          <w:noProof w:val="0"/>
        </w:rPr>
        <w:t xml:space="preserve"> for </w:t>
      </w:r>
      <w:r w:rsidR="003214DE">
        <w:rPr>
          <w:noProof w:val="0"/>
        </w:rPr>
        <w:t xml:space="preserve">data </w:t>
      </w:r>
      <w:r w:rsidR="00B12C47" w:rsidRPr="0025498E">
        <w:rPr>
          <w:noProof w:val="0"/>
        </w:rPr>
        <w:t>subjected to a base-call error rate</w:t>
      </w:r>
      <w:r w:rsidR="005D0947" w:rsidRPr="0025498E">
        <w:rPr>
          <w:noProof w:val="0"/>
        </w:rPr>
        <w:t xml:space="preserve"> ranging from 0 to 0.1 errors per base. </w:t>
      </w:r>
      <w:r w:rsidR="00B12C47" w:rsidRPr="0025498E">
        <w:rPr>
          <w:noProof w:val="0"/>
        </w:rPr>
        <w:t>But the simple algorithm suffers in boundary precision.</w:t>
      </w:r>
      <w:r w:rsidR="00290E07">
        <w:rPr>
          <w:noProof w:val="0"/>
        </w:rPr>
        <w:t xml:space="preserve"> With a 0% base-call</w:t>
      </w:r>
      <w:r w:rsidR="00BE75A1" w:rsidRPr="0025498E">
        <w:rPr>
          <w:noProof w:val="0"/>
        </w:rPr>
        <w:t xml:space="preserve"> rate (i.e. perfect tails), the simple tool is able to correctly identify boundaries less than 25% of the time, and over-extends the boundaries by an average of 8 bases; under these conditions SCOPE++ returns perfect results.  Bumping the error rate improves th</w:t>
      </w:r>
      <w:r w:rsidR="00605003">
        <w:rPr>
          <w:noProof w:val="0"/>
        </w:rPr>
        <w:t xml:space="preserve">e simple tail results slightly, </w:t>
      </w:r>
      <w:r w:rsidR="00BE75A1" w:rsidRPr="0025498E">
        <w:rPr>
          <w:noProof w:val="0"/>
        </w:rPr>
        <w:t xml:space="preserve">as more errors in the </w:t>
      </w:r>
      <w:r w:rsidR="003214DE">
        <w:rPr>
          <w:noProof w:val="0"/>
        </w:rPr>
        <w:t xml:space="preserve">tail </w:t>
      </w:r>
      <w:r w:rsidR="00605003">
        <w:rPr>
          <w:noProof w:val="0"/>
        </w:rPr>
        <w:t>prevent over-extension</w:t>
      </w:r>
      <w:r w:rsidR="003214DE">
        <w:rPr>
          <w:noProof w:val="0"/>
        </w:rPr>
        <w:t>. B</w:t>
      </w:r>
      <w:r w:rsidR="00BE75A1" w:rsidRPr="0025498E">
        <w:rPr>
          <w:noProof w:val="0"/>
        </w:rPr>
        <w:t xml:space="preserve">ut even at a 5% error rate the tool can only identify 34% of the boundaries correctly, and </w:t>
      </w:r>
      <w:r w:rsidR="00423FA4">
        <w:rPr>
          <w:noProof w:val="0"/>
        </w:rPr>
        <w:t xml:space="preserve">it </w:t>
      </w:r>
      <w:r w:rsidR="00BE75A1" w:rsidRPr="0025498E">
        <w:rPr>
          <w:noProof w:val="0"/>
        </w:rPr>
        <w:t xml:space="preserve">over-extends by an average of 4.5 bases.  SCOPE++ </w:t>
      </w:r>
      <w:r w:rsidR="003214DE" w:rsidRPr="0025498E">
        <w:rPr>
          <w:noProof w:val="0"/>
        </w:rPr>
        <w:t>correctly</w:t>
      </w:r>
      <w:r w:rsidR="00BE75A1" w:rsidRPr="0025498E">
        <w:rPr>
          <w:noProof w:val="0"/>
        </w:rPr>
        <w:t xml:space="preserve"> identifies end points 73% of the time, and those boundaries it misses are short by an </w:t>
      </w:r>
      <w:r w:rsidR="003214DE" w:rsidRPr="0025498E">
        <w:rPr>
          <w:noProof w:val="0"/>
        </w:rPr>
        <w:t>average</w:t>
      </w:r>
      <w:r w:rsidR="00BE75A1" w:rsidRPr="0025498E">
        <w:rPr>
          <w:noProof w:val="0"/>
        </w:rPr>
        <w:t xml:space="preserve"> of 0.6 bases.  In short: the simple algorithm is useful if we are merely interested in determining if a poly(A) tail is present, but the complexity of SCOPE++ is required if </w:t>
      </w:r>
      <w:r w:rsidR="003214DE" w:rsidRPr="0025498E">
        <w:rPr>
          <w:noProof w:val="0"/>
        </w:rPr>
        <w:t>precision</w:t>
      </w:r>
      <w:r w:rsidR="00BE75A1" w:rsidRPr="0025498E">
        <w:rPr>
          <w:noProof w:val="0"/>
        </w:rPr>
        <w:t xml:space="preserve"> is important.</w:t>
      </w:r>
    </w:p>
    <w:p w14:paraId="0925E756" w14:textId="77777777" w:rsidR="00420FAA" w:rsidRPr="0025498E" w:rsidRDefault="00423FA4" w:rsidP="00BE75A1">
      <w:pPr>
        <w:ind w:firstLine="720"/>
        <w:rPr>
          <w:noProof w:val="0"/>
        </w:rPr>
      </w:pPr>
      <w:r>
        <w:rPr>
          <w:noProof w:val="0"/>
        </w:rPr>
        <w:t>Next we test</w:t>
      </w:r>
      <w:r w:rsidR="00420FAA" w:rsidRPr="0025498E">
        <w:rPr>
          <w:noProof w:val="0"/>
        </w:rPr>
        <w:t xml:space="preserve"> whether the HMM </w:t>
      </w:r>
      <w:r w:rsidR="003214DE">
        <w:rPr>
          <w:noProof w:val="0"/>
        </w:rPr>
        <w:t>is</w:t>
      </w:r>
      <w:r>
        <w:rPr>
          <w:noProof w:val="0"/>
        </w:rPr>
        <w:t xml:space="preserve"> an</w:t>
      </w:r>
      <w:r w:rsidR="00420FAA" w:rsidRPr="0025498E">
        <w:rPr>
          <w:noProof w:val="0"/>
        </w:rPr>
        <w:t xml:space="preserve"> </w:t>
      </w:r>
      <w:r w:rsidR="003214DE">
        <w:rPr>
          <w:noProof w:val="0"/>
        </w:rPr>
        <w:t>appropriate str</w:t>
      </w:r>
      <w:r>
        <w:rPr>
          <w:noProof w:val="0"/>
        </w:rPr>
        <w:t>uctural match for the biologically-dictated structure of the sequences</w:t>
      </w:r>
      <w:r w:rsidR="00420FAA" w:rsidRPr="0025498E">
        <w:rPr>
          <w:noProof w:val="0"/>
        </w:rPr>
        <w:t xml:space="preserve">.  </w:t>
      </w:r>
      <w:r w:rsidR="003214DE">
        <w:rPr>
          <w:noProof w:val="0"/>
        </w:rPr>
        <w:t>To test this w</w:t>
      </w:r>
      <w:r w:rsidR="00420FAA" w:rsidRPr="0025498E">
        <w:rPr>
          <w:noProof w:val="0"/>
        </w:rPr>
        <w:t xml:space="preserve">e </w:t>
      </w:r>
      <w:r w:rsidR="003214DE">
        <w:rPr>
          <w:noProof w:val="0"/>
        </w:rPr>
        <w:t>compare</w:t>
      </w:r>
      <w:r w:rsidR="00420FAA" w:rsidRPr="0025498E">
        <w:rPr>
          <w:noProof w:val="0"/>
        </w:rPr>
        <w:t xml:space="preserve"> SCOPE++ as described (using </w:t>
      </w:r>
      <w:r w:rsidR="00420FAA" w:rsidRPr="0025498E">
        <w:rPr>
          <w:i/>
          <w:noProof w:val="0"/>
        </w:rPr>
        <w:t>x=2</w:t>
      </w:r>
      <w:r w:rsidR="00420FAA" w:rsidRPr="0025498E">
        <w:rPr>
          <w:noProof w:val="0"/>
        </w:rPr>
        <w:t>, thus requiring each tail start and end with 2 As) against a basic two stat</w:t>
      </w:r>
      <w:r>
        <w:rPr>
          <w:noProof w:val="0"/>
        </w:rPr>
        <w:t>e HMM (containing a “poly(A)” stat</w:t>
      </w:r>
      <w:r w:rsidR="00420FAA" w:rsidRPr="0025498E">
        <w:rPr>
          <w:noProof w:val="0"/>
        </w:rPr>
        <w:t xml:space="preserve">e and a “non-poly(A)” state). Using the same </w:t>
      </w:r>
      <w:r w:rsidR="00F926EC" w:rsidRPr="0025498E">
        <w:rPr>
          <w:noProof w:val="0"/>
        </w:rPr>
        <w:t xml:space="preserve">training </w:t>
      </w:r>
      <w:r w:rsidR="003214DE" w:rsidRPr="0025498E">
        <w:rPr>
          <w:noProof w:val="0"/>
        </w:rPr>
        <w:t>procedure</w:t>
      </w:r>
      <w:r w:rsidR="00F926EC" w:rsidRPr="0025498E">
        <w:rPr>
          <w:noProof w:val="0"/>
        </w:rPr>
        <w:t xml:space="preserve"> for the simplified HMM</w:t>
      </w:r>
      <w:r>
        <w:rPr>
          <w:noProof w:val="0"/>
        </w:rPr>
        <w:t xml:space="preserve"> that we use for SCOPE</w:t>
      </w:r>
      <w:r w:rsidR="00605003">
        <w:rPr>
          <w:noProof w:val="0"/>
        </w:rPr>
        <w:t>++</w:t>
      </w:r>
      <w:r>
        <w:rPr>
          <w:noProof w:val="0"/>
        </w:rPr>
        <w:t xml:space="preserve"> (see Methods)</w:t>
      </w:r>
      <w:r w:rsidR="00F926EC" w:rsidRPr="0025498E">
        <w:rPr>
          <w:noProof w:val="0"/>
        </w:rPr>
        <w:t>, the tool tends to assign all bases to the non-poly(A) state.</w:t>
      </w:r>
      <w:r>
        <w:rPr>
          <w:noProof w:val="0"/>
        </w:rPr>
        <w:t xml:space="preserve">  Th</w:t>
      </w:r>
      <w:r w:rsidR="003214DE">
        <w:rPr>
          <w:noProof w:val="0"/>
        </w:rPr>
        <w:t>e simplified HMM is able to identify only about 10% of the fragments having tails (as opposed to SCOPE++’s 100%), even when dealing with perfect tails: while tail identification is simple, it is not that simple.  We conclude from this that the complexity of our model is in some way describing the appropriate biologically-dictated sequence structure – at l</w:t>
      </w:r>
      <w:r w:rsidR="005B5FC1">
        <w:rPr>
          <w:noProof w:val="0"/>
        </w:rPr>
        <w:t>east beyond what the trivial HMM</w:t>
      </w:r>
      <w:r>
        <w:rPr>
          <w:noProof w:val="0"/>
        </w:rPr>
        <w:t xml:space="preserve"> can describe</w:t>
      </w:r>
      <w:r w:rsidR="005B5FC1">
        <w:rPr>
          <w:noProof w:val="0"/>
        </w:rPr>
        <w:t>.</w:t>
      </w:r>
    </w:p>
    <w:p w14:paraId="0E2888C4" w14:textId="08FCABAA" w:rsidR="00102498" w:rsidRPr="0025498E" w:rsidRDefault="00F926EC" w:rsidP="00102498">
      <w:pPr>
        <w:ind w:firstLine="720"/>
        <w:rPr>
          <w:noProof w:val="0"/>
        </w:rPr>
      </w:pPr>
      <w:r w:rsidRPr="0025498E">
        <w:rPr>
          <w:noProof w:val="0"/>
        </w:rPr>
        <w:lastRenderedPageBreak/>
        <w:t xml:space="preserve">Having justified the </w:t>
      </w:r>
      <w:r w:rsidR="005B5FC1">
        <w:rPr>
          <w:noProof w:val="0"/>
        </w:rPr>
        <w:t>id</w:t>
      </w:r>
      <w:r w:rsidR="00F34581">
        <w:rPr>
          <w:noProof w:val="0"/>
        </w:rPr>
        <w:t>ea behind the general approach,</w:t>
      </w:r>
      <w:r w:rsidR="002B3DC3" w:rsidRPr="0025498E">
        <w:rPr>
          <w:noProof w:val="0"/>
        </w:rPr>
        <w:t xml:space="preserve"> we now move to a </w:t>
      </w:r>
      <w:r w:rsidR="00102498" w:rsidRPr="0025498E">
        <w:rPr>
          <w:noProof w:val="0"/>
        </w:rPr>
        <w:t xml:space="preserve">comparison </w:t>
      </w:r>
      <w:r w:rsidR="002B3DC3" w:rsidRPr="0025498E">
        <w:rPr>
          <w:noProof w:val="0"/>
        </w:rPr>
        <w:t xml:space="preserve">against existing </w:t>
      </w:r>
      <w:r w:rsidR="00BE75A1" w:rsidRPr="0025498E">
        <w:rPr>
          <w:noProof w:val="0"/>
        </w:rPr>
        <w:t>tools</w:t>
      </w:r>
      <w:r w:rsidR="005B5FC1">
        <w:rPr>
          <w:noProof w:val="0"/>
        </w:rPr>
        <w:t xml:space="preserve">.  For this </w:t>
      </w:r>
      <w:r w:rsidR="00102498" w:rsidRPr="0025498E">
        <w:rPr>
          <w:noProof w:val="0"/>
        </w:rPr>
        <w:t>we look</w:t>
      </w:r>
      <w:r w:rsidR="009B4150" w:rsidRPr="0025498E">
        <w:rPr>
          <w:noProof w:val="0"/>
        </w:rPr>
        <w:t>ed</w:t>
      </w:r>
      <w:r w:rsidR="00102498" w:rsidRPr="0025498E">
        <w:rPr>
          <w:noProof w:val="0"/>
        </w:rPr>
        <w:t xml:space="preserve"> at the TrimPoly module of SeqClean </w:t>
      </w:r>
      <w:r w:rsidR="00AE6389" w:rsidRPr="0025498E">
        <w:rPr>
          <w:noProof w:val="0"/>
        </w:rPr>
        <w:fldChar w:fldCharType="begin"/>
      </w:r>
      <w:r w:rsidR="00003764">
        <w:rPr>
          <w:noProof w:val="0"/>
        </w:rPr>
        <w:instrText xml:space="preserve"> ADDIN PAPERS2_CITATIONS &lt;citation&gt;&lt;uuid&gt;4FAC76FC-748F-451E-AB17-C34949DE38BF&lt;/uuid&gt;&lt;priority&gt;0&lt;/priority&gt;&lt;publications&gt;&lt;publication&gt;&lt;title&gt;DFCI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003764">
        <w:rPr>
          <w:noProof w:val="0"/>
        </w:rPr>
        <w:t>{Anonymous:EwaMJS6L}</w:t>
      </w:r>
      <w:r w:rsidR="00AE6389" w:rsidRPr="0025498E">
        <w:rPr>
          <w:noProof w:val="0"/>
        </w:rPr>
        <w:fldChar w:fldCharType="end"/>
      </w:r>
      <w:r w:rsidR="00102498" w:rsidRPr="0025498E">
        <w:rPr>
          <w:noProof w:val="0"/>
        </w:rPr>
        <w:t xml:space="preserve"> and TrimEST </w:t>
      </w:r>
      <w:r w:rsidR="00AE6389" w:rsidRPr="0025498E">
        <w:rPr>
          <w:noProof w:val="0"/>
        </w:rPr>
        <w:fldChar w:fldCharType="begin"/>
      </w:r>
      <w:r w:rsidR="00003764">
        <w:rPr>
          <w:noProof w:val="0"/>
        </w:rPr>
        <w:instrText xml:space="preserve"> ADDIN PAPERS2_CITATIONS &lt;citation&gt;&lt;uuid&gt;0886A6EE-8568-46AF-BCF7-AAEA744C945B&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003764">
        <w:rPr>
          <w:noProof w:val="0"/>
        </w:rPr>
        <w:t>{Rice:2000wr}</w:t>
      </w:r>
      <w:r w:rsidR="00AE6389" w:rsidRPr="0025498E">
        <w:rPr>
          <w:noProof w:val="0"/>
        </w:rPr>
        <w:fldChar w:fldCharType="end"/>
      </w:r>
      <w:r w:rsidR="00102498" w:rsidRPr="0025498E">
        <w:rPr>
          <w:noProof w:val="0"/>
        </w:rPr>
        <w:t xml:space="preserve">; SeqTrim  </w:t>
      </w:r>
      <w:r w:rsidR="00AE6389" w:rsidRPr="0025498E">
        <w:rPr>
          <w:noProof w:val="0"/>
        </w:rPr>
        <w:fldChar w:fldCharType="begin"/>
      </w:r>
      <w:r w:rsidR="00003764">
        <w:rPr>
          <w:noProof w:val="0"/>
        </w:rPr>
        <w:instrText xml:space="preserve"> ADDIN PAPERS2_CITATIONS &lt;citation&gt;&lt;uuid&gt;9C8DF4E9-8E2A-4D43-83A3-86CEEEDCBEE2&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rPr>
        <w:fldChar w:fldCharType="separate"/>
      </w:r>
      <w:r w:rsidR="00003764">
        <w:rPr>
          <w:noProof w:val="0"/>
        </w:rPr>
        <w:t>{Falgueras:2010bf}</w:t>
      </w:r>
      <w:r w:rsidR="00AE6389" w:rsidRPr="0025498E">
        <w:rPr>
          <w:noProof w:val="0"/>
        </w:rPr>
        <w:fldChar w:fldCharType="end"/>
      </w:r>
      <w:r w:rsidR="00102498" w:rsidRPr="0025498E">
        <w:rPr>
          <w:noProof w:val="0"/>
        </w:rPr>
        <w:t xml:space="preserve"> was not used</w:t>
      </w:r>
      <w:r w:rsidR="00FA3629" w:rsidRPr="0025498E">
        <w:rPr>
          <w:noProof w:val="0"/>
        </w:rPr>
        <w:t xml:space="preserve"> due to its slower runtime.  </w:t>
      </w:r>
      <w:r w:rsidR="00102498" w:rsidRPr="0025498E">
        <w:rPr>
          <w:noProof w:val="0"/>
        </w:rPr>
        <w:t xml:space="preserve">Table 1 </w:t>
      </w:r>
      <w:r w:rsidR="00FA3629" w:rsidRPr="0025498E">
        <w:rPr>
          <w:noProof w:val="0"/>
        </w:rPr>
        <w:t>displays</w:t>
      </w:r>
      <w:r w:rsidR="00102498" w:rsidRPr="0025498E">
        <w:rPr>
          <w:noProof w:val="0"/>
        </w:rPr>
        <w:t xml:space="preserve"> the average sensitivity and specificity of SCOPE++, TrimPoly</w:t>
      </w:r>
      <w:r w:rsidR="00FA3629" w:rsidRPr="0025498E">
        <w:rPr>
          <w:noProof w:val="0"/>
        </w:rPr>
        <w:t xml:space="preserve"> </w:t>
      </w:r>
      <w:r w:rsidR="00AE6389" w:rsidRPr="0025498E">
        <w:rPr>
          <w:noProof w:val="0"/>
        </w:rPr>
        <w:fldChar w:fldCharType="begin"/>
      </w:r>
      <w:r w:rsidR="00003764">
        <w:rPr>
          <w:noProof w:val="0"/>
        </w:rPr>
        <w:instrText xml:space="preserve"> ADDIN PAPERS2_CITATIONS &lt;citation&gt;&lt;uuid&gt;05BF1565-050E-447A-BDDB-FF8847010503&lt;/uuid&gt;&lt;priority&gt;0&lt;/priority&gt;&lt;publications&gt;&lt;publication&gt;&lt;title&gt;DFCI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rPr>
        <w:fldChar w:fldCharType="separate"/>
      </w:r>
      <w:r w:rsidR="00003764">
        <w:rPr>
          <w:noProof w:val="0"/>
        </w:rPr>
        <w:t>{Anonymous:EwaMJS6L}</w:t>
      </w:r>
      <w:r w:rsidR="00AE6389" w:rsidRPr="0025498E">
        <w:rPr>
          <w:noProof w:val="0"/>
        </w:rPr>
        <w:fldChar w:fldCharType="end"/>
      </w:r>
      <w:r w:rsidR="00102498" w:rsidRPr="0025498E">
        <w:rPr>
          <w:noProof w:val="0"/>
        </w:rPr>
        <w:t xml:space="preserve">, and TrimEST </w:t>
      </w:r>
      <w:r w:rsidR="00AE6389" w:rsidRPr="0025498E">
        <w:rPr>
          <w:noProof w:val="0"/>
        </w:rPr>
        <w:fldChar w:fldCharType="begin"/>
      </w:r>
      <w:r w:rsidR="00003764">
        <w:rPr>
          <w:noProof w:val="0"/>
        </w:rPr>
        <w:instrText xml:space="preserve"> ADDIN PAPERS2_CITATIONS &lt;citation&gt;&lt;uuid&gt;4DFC1549-7AD2-4CC4-8126-4BDAA06DC701&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rPr>
        <w:fldChar w:fldCharType="separate"/>
      </w:r>
      <w:r w:rsidR="00003764">
        <w:rPr>
          <w:noProof w:val="0"/>
        </w:rPr>
        <w:t>{Rice:2000wr}</w:t>
      </w:r>
      <w:r w:rsidR="00AE6389" w:rsidRPr="0025498E">
        <w:rPr>
          <w:noProof w:val="0"/>
        </w:rPr>
        <w:fldChar w:fldCharType="end"/>
      </w:r>
      <w:r w:rsidR="00102498" w:rsidRPr="0025498E">
        <w:rPr>
          <w:noProof w:val="0"/>
        </w:rPr>
        <w:t xml:space="preserve"> over the six different semi-synthetic data sets (described in Methods).  For each simulation we </w:t>
      </w:r>
      <w:r w:rsidR="005B5FC1">
        <w:rPr>
          <w:noProof w:val="0"/>
        </w:rPr>
        <w:t>start</w:t>
      </w:r>
      <w:r w:rsidR="00102498" w:rsidRPr="0025498E">
        <w:rPr>
          <w:noProof w:val="0"/>
        </w:rPr>
        <w:t xml:space="preserve"> with our be</w:t>
      </w:r>
      <w:r w:rsidR="009B4150" w:rsidRPr="0025498E">
        <w:rPr>
          <w:noProof w:val="0"/>
        </w:rPr>
        <w:t>n</w:t>
      </w:r>
      <w:r w:rsidR="00102498" w:rsidRPr="0025498E">
        <w:rPr>
          <w:noProof w:val="0"/>
        </w:rPr>
        <w:t>chmark dataset of 500</w:t>
      </w:r>
      <w:r w:rsidR="005B5FC1">
        <w:rPr>
          <w:noProof w:val="0"/>
        </w:rPr>
        <w:t xml:space="preserve"> “cleaned”</w:t>
      </w:r>
      <w:r w:rsidR="00102498" w:rsidRPr="0025498E">
        <w:rPr>
          <w:noProof w:val="0"/>
        </w:rPr>
        <w:t xml:space="preserve"> sequences, </w:t>
      </w:r>
      <w:r w:rsidR="003214DE" w:rsidRPr="0025498E">
        <w:rPr>
          <w:noProof w:val="0"/>
        </w:rPr>
        <w:t>and for</w:t>
      </w:r>
      <w:r w:rsidR="00102498" w:rsidRPr="0025498E">
        <w:rPr>
          <w:noProof w:val="0"/>
        </w:rPr>
        <w:t xml:space="preserve"> each sequence we randomly generated 200 simulated sequences by stochastically introducing error into the poly(A) tail, as well as 200 sequences without tails </w:t>
      </w:r>
      <w:r w:rsidR="00F34581">
        <w:rPr>
          <w:noProof w:val="0"/>
        </w:rPr>
        <w:t xml:space="preserve">(formed </w:t>
      </w:r>
      <w:r w:rsidR="00102498" w:rsidRPr="0025498E">
        <w:rPr>
          <w:noProof w:val="0"/>
        </w:rPr>
        <w:t>by random</w:t>
      </w:r>
      <w:r w:rsidR="009B4150" w:rsidRPr="0025498E">
        <w:rPr>
          <w:noProof w:val="0"/>
        </w:rPr>
        <w:t>ly</w:t>
      </w:r>
      <w:r w:rsidR="00102498" w:rsidRPr="0025498E">
        <w:rPr>
          <w:noProof w:val="0"/>
        </w:rPr>
        <w:t xml:space="preserve"> sampling from the non-tail portion of the sequence</w:t>
      </w:r>
      <w:r w:rsidR="00F34581">
        <w:rPr>
          <w:noProof w:val="0"/>
        </w:rPr>
        <w:t>)</w:t>
      </w:r>
      <w:r w:rsidR="00083A7E" w:rsidRPr="0025498E">
        <w:rPr>
          <w:noProof w:val="0"/>
        </w:rPr>
        <w:t>. Altogether, this gives us</w:t>
      </w:r>
      <w:r w:rsidR="00F34581">
        <w:rPr>
          <w:noProof w:val="0"/>
        </w:rPr>
        <w:t xml:space="preserve"> </w:t>
      </w:r>
      <w:r w:rsidR="00102498" w:rsidRPr="0025498E">
        <w:rPr>
          <w:noProof w:val="0"/>
        </w:rPr>
        <w:t xml:space="preserve">10,000 tail-containing </w:t>
      </w:r>
      <w:r w:rsidR="00F34581">
        <w:rPr>
          <w:noProof w:val="0"/>
        </w:rPr>
        <w:t xml:space="preserve">simulated </w:t>
      </w:r>
      <w:r w:rsidR="00102498" w:rsidRPr="0025498E">
        <w:rPr>
          <w:noProof w:val="0"/>
        </w:rPr>
        <w:t xml:space="preserve">fragments derived directly from actual fragments and 10,000 tail-omitted fragments based on similar base distributions.  </w:t>
      </w:r>
      <w:r w:rsidR="00AC0F77">
        <w:rPr>
          <w:noProof w:val="0"/>
        </w:rPr>
        <w:t>Using this set,</w:t>
      </w:r>
      <w:r w:rsidR="00102498" w:rsidRPr="0025498E">
        <w:rPr>
          <w:noProof w:val="0"/>
        </w:rPr>
        <w:t xml:space="preserve"> </w:t>
      </w:r>
      <w:r w:rsidR="005274F6">
        <w:rPr>
          <w:noProof w:val="0"/>
        </w:rPr>
        <w:t>we observe a</w:t>
      </w:r>
      <w:r w:rsidR="00102498" w:rsidRPr="0025498E">
        <w:rPr>
          <w:noProof w:val="0"/>
        </w:rPr>
        <w:t xml:space="preserve"> almost perfect sensitivity and specificity in both the SCOPE++ and TrimPoly tools. </w:t>
      </w:r>
    </w:p>
    <w:p w14:paraId="4413755C" w14:textId="5CAEBC12" w:rsidR="00102498" w:rsidRPr="0025498E" w:rsidRDefault="00102498" w:rsidP="00102498">
      <w:pPr>
        <w:ind w:firstLine="720"/>
        <w:rPr>
          <w:noProof w:val="0"/>
        </w:rPr>
      </w:pPr>
      <w:r w:rsidRPr="0025498E">
        <w:rPr>
          <w:noProof w:val="0"/>
        </w:rPr>
        <w:t xml:space="preserve">However, when looking at the </w:t>
      </w:r>
      <w:r w:rsidRPr="0025498E">
        <w:rPr>
          <w:i/>
          <w:noProof w:val="0"/>
        </w:rPr>
        <w:t>precision</w:t>
      </w:r>
      <w:r w:rsidRPr="0025498E">
        <w:rPr>
          <w:noProof w:val="0"/>
        </w:rPr>
        <w:t xml:space="preserve"> at which boundaries can be identified, we see a different story.  We </w:t>
      </w:r>
      <w:r w:rsidR="005B5FC1">
        <w:rPr>
          <w:noProof w:val="0"/>
        </w:rPr>
        <w:t>find that SCOPE++ identifies</w:t>
      </w:r>
      <w:r w:rsidRPr="0025498E">
        <w:rPr>
          <w:noProof w:val="0"/>
        </w:rPr>
        <w:t xml:space="preserve"> the correct boundaries</w:t>
      </w:r>
      <w:r w:rsidR="005274F6">
        <w:rPr>
          <w:noProof w:val="0"/>
        </w:rPr>
        <w:t xml:space="preserve"> in </w:t>
      </w:r>
      <w:r w:rsidRPr="0025498E">
        <w:rPr>
          <w:noProof w:val="0"/>
        </w:rPr>
        <w:t xml:space="preserve"> a significantly higher number of tails </w:t>
      </w:r>
      <w:r w:rsidR="005274F6">
        <w:rPr>
          <w:noProof w:val="0"/>
        </w:rPr>
        <w:t xml:space="preserve">than the other tools </w:t>
      </w:r>
      <w:r w:rsidRPr="0025498E">
        <w:rPr>
          <w:noProof w:val="0"/>
        </w:rPr>
        <w:t>(</w:t>
      </w:r>
      <w:r w:rsidR="00FA3629" w:rsidRPr="0025498E">
        <w:rPr>
          <w:noProof w:val="0"/>
        </w:rPr>
        <w:t>using the 3% simulated error rate, SCOPE++ correctly identified 77% of the sequence boundaries</w:t>
      </w:r>
      <w:r w:rsidRPr="0025498E">
        <w:rPr>
          <w:noProof w:val="0"/>
        </w:rPr>
        <w:t>, as opposed to 28% for TrimPoly), and has a significantly smaller average sum-of-squares error rate.  In short, SCOPE++ is considerably more precise.</w:t>
      </w:r>
    </w:p>
    <w:p w14:paraId="398A2011" w14:textId="3671D8D4" w:rsidR="00102498" w:rsidRPr="0025498E" w:rsidRDefault="00102498" w:rsidP="00102498">
      <w:pPr>
        <w:ind w:firstLine="720"/>
        <w:rPr>
          <w:noProof w:val="0"/>
        </w:rPr>
      </w:pPr>
      <w:r w:rsidRPr="0025498E">
        <w:rPr>
          <w:noProof w:val="0"/>
        </w:rPr>
        <w:t>We also lo</w:t>
      </w:r>
      <w:r w:rsidR="005B5FC1">
        <w:rPr>
          <w:noProof w:val="0"/>
        </w:rPr>
        <w:t>ok</w:t>
      </w:r>
      <w:r w:rsidRPr="0025498E">
        <w:rPr>
          <w:noProof w:val="0"/>
        </w:rPr>
        <w:t xml:space="preserve"> at the performance</w:t>
      </w:r>
      <w:r w:rsidR="00AC0F77">
        <w:rPr>
          <w:noProof w:val="0"/>
        </w:rPr>
        <w:t xml:space="preserve">s of SCOPE++ and TrimPoly as </w:t>
      </w:r>
      <w:r w:rsidRPr="0025498E">
        <w:rPr>
          <w:noProof w:val="0"/>
        </w:rPr>
        <w:t>function</w:t>
      </w:r>
      <w:r w:rsidR="00AC0F77">
        <w:rPr>
          <w:noProof w:val="0"/>
        </w:rPr>
        <w:t>s</w:t>
      </w:r>
      <w:r w:rsidRPr="0025498E">
        <w:rPr>
          <w:noProof w:val="0"/>
        </w:rPr>
        <w:t xml:space="preserve"> of both tail length and th</w:t>
      </w:r>
      <w:r w:rsidR="00942612">
        <w:rPr>
          <w:noProof w:val="0"/>
        </w:rPr>
        <w:t>e length of adjacent sequencing-</w:t>
      </w:r>
      <w:r w:rsidRPr="0025498E">
        <w:rPr>
          <w:noProof w:val="0"/>
        </w:rPr>
        <w:t xml:space="preserve">adapter sequence (a portion of the fragment added </w:t>
      </w:r>
      <w:r w:rsidR="003214DE" w:rsidRPr="0025498E">
        <w:rPr>
          <w:noProof w:val="0"/>
        </w:rPr>
        <w:t>downstream</w:t>
      </w:r>
      <w:r w:rsidR="003214DE">
        <w:rPr>
          <w:noProof w:val="0"/>
        </w:rPr>
        <w:t xml:space="preserve"> of</w:t>
      </w:r>
      <w:r w:rsidRPr="0025498E">
        <w:rPr>
          <w:noProof w:val="0"/>
        </w:rPr>
        <w:t xml:space="preserve"> the tail as an artifact of the sequencing process).  We find that, while TrimPoly performs better for identifying very short poly(A) tails (&lt; 20 bp), it is highly sensitive to the length of any ad</w:t>
      </w:r>
      <w:r w:rsidR="00FA3629" w:rsidRPr="0025498E">
        <w:rPr>
          <w:noProof w:val="0"/>
        </w:rPr>
        <w:t xml:space="preserve">apter remaining on the </w:t>
      </w:r>
      <w:r w:rsidR="00FA3629" w:rsidRPr="0025498E">
        <w:rPr>
          <w:noProof w:val="0"/>
        </w:rPr>
        <w:lastRenderedPageBreak/>
        <w:t xml:space="preserve">fragment; </w:t>
      </w:r>
      <w:r w:rsidRPr="0025498E">
        <w:rPr>
          <w:noProof w:val="0"/>
        </w:rPr>
        <w:t>SCOPE++ is completely robust to such interference.  By augmenting the length of tails or</w:t>
      </w:r>
      <w:r w:rsidR="006E6CCA">
        <w:rPr>
          <w:noProof w:val="0"/>
        </w:rPr>
        <w:t xml:space="preserve"> adjacent sequencing-adapter</w:t>
      </w:r>
      <w:r w:rsidRPr="0025498E">
        <w:rPr>
          <w:noProof w:val="0"/>
        </w:rPr>
        <w:t xml:space="preserve"> fragments of real data in simulation, we can examine the effects of tail length and adapter len</w:t>
      </w:r>
      <w:r w:rsidR="00C70D82">
        <w:rPr>
          <w:noProof w:val="0"/>
        </w:rPr>
        <w:t>gth on sensitivity (see Figure 3</w:t>
      </w:r>
      <w:r w:rsidRPr="0025498E">
        <w:rPr>
          <w:noProof w:val="0"/>
        </w:rPr>
        <w:t xml:space="preserve">(a)).  We observe a significant decrease in the sensitivity of TrimPoly as the adapter length grows beyond the length of the tail – a factor having no effect on the </w:t>
      </w:r>
      <w:r w:rsidR="006E6CCA">
        <w:rPr>
          <w:noProof w:val="0"/>
        </w:rPr>
        <w:t>sensitivity</w:t>
      </w:r>
      <w:r w:rsidRPr="0025498E">
        <w:rPr>
          <w:noProof w:val="0"/>
        </w:rPr>
        <w:t xml:space="preserve"> of SCOPE+</w:t>
      </w:r>
      <w:r w:rsidR="00C70D82">
        <w:rPr>
          <w:noProof w:val="0"/>
        </w:rPr>
        <w:t>+.  In Figure 3</w:t>
      </w:r>
      <w:r w:rsidRPr="0025498E">
        <w:rPr>
          <w:noProof w:val="0"/>
        </w:rPr>
        <w:t xml:space="preserve">(b) we plot sensitivity as a function of tail length for fixed adapter segment length.  Once again, while SCOPE++ can handle any such values, TrimPoly suffers in the presence of adapter segments longer than 250 bp – falling to a sensitivity of less than 0.4.  In </w:t>
      </w:r>
      <w:r w:rsidR="00C70D82">
        <w:rPr>
          <w:noProof w:val="0"/>
        </w:rPr>
        <w:t>Figure 4</w:t>
      </w:r>
      <w:r w:rsidRPr="0025498E">
        <w:rPr>
          <w:noProof w:val="0"/>
        </w:rPr>
        <w:t xml:space="preserve"> we verif</w:t>
      </w:r>
      <w:r w:rsidR="004A5E08" w:rsidRPr="0025498E">
        <w:rPr>
          <w:noProof w:val="0"/>
        </w:rPr>
        <w:t>y</w:t>
      </w:r>
      <w:r w:rsidRPr="0025498E">
        <w:rPr>
          <w:noProof w:val="0"/>
        </w:rPr>
        <w:t xml:space="preserve"> this assertion with real data </w:t>
      </w:r>
      <w:r w:rsidR="00FA3629" w:rsidRPr="0025498E">
        <w:rPr>
          <w:noProof w:val="0"/>
        </w:rPr>
        <w:t>[</w:t>
      </w:r>
      <w:r w:rsidR="00896BA5">
        <w:rPr>
          <w:noProof w:val="0"/>
        </w:rPr>
        <w:t>5</w:t>
      </w:r>
      <w:r w:rsidR="00FA3629" w:rsidRPr="0025498E">
        <w:rPr>
          <w:noProof w:val="0"/>
        </w:rPr>
        <w:t>]</w:t>
      </w:r>
      <w:r w:rsidR="005B5FC1">
        <w:rPr>
          <w:noProof w:val="0"/>
        </w:rPr>
        <w:t xml:space="preserve">.  </w:t>
      </w:r>
      <w:r w:rsidR="00C70D82">
        <w:rPr>
          <w:noProof w:val="0"/>
        </w:rPr>
        <w:t>Figure 4</w:t>
      </w:r>
      <w:r w:rsidRPr="0025498E">
        <w:rPr>
          <w:noProof w:val="0"/>
        </w:rPr>
        <w:t xml:space="preserve">(a) </w:t>
      </w:r>
      <w:r w:rsidR="005B5FC1">
        <w:rPr>
          <w:noProof w:val="0"/>
        </w:rPr>
        <w:t>shows</w:t>
      </w:r>
      <w:r w:rsidRPr="0025498E">
        <w:rPr>
          <w:noProof w:val="0"/>
        </w:rPr>
        <w:t xml:space="preserve"> the number of fragments identified as containing a tail and an </w:t>
      </w:r>
      <w:r w:rsidR="003214DE" w:rsidRPr="0025498E">
        <w:rPr>
          <w:noProof w:val="0"/>
        </w:rPr>
        <w:t>adapter</w:t>
      </w:r>
      <w:r w:rsidRPr="0025498E">
        <w:rPr>
          <w:noProof w:val="0"/>
        </w:rPr>
        <w:t xml:space="preserve"> of length ≥ m (with adapter lengths for TrimPoly identified sequences determined by an ad-hoc post processing scan), while in </w:t>
      </w:r>
      <w:r w:rsidR="00C70D82">
        <w:rPr>
          <w:noProof w:val="0"/>
        </w:rPr>
        <w:t>Figure 4</w:t>
      </w:r>
      <w:r w:rsidR="004A5E08" w:rsidRPr="0025498E">
        <w:rPr>
          <w:noProof w:val="0"/>
        </w:rPr>
        <w:t>(b)</w:t>
      </w:r>
      <w:r w:rsidRPr="0025498E">
        <w:rPr>
          <w:noProof w:val="0"/>
        </w:rPr>
        <w:t xml:space="preserve"> we </w:t>
      </w:r>
      <w:r w:rsidR="004A5E08" w:rsidRPr="0025498E">
        <w:rPr>
          <w:noProof w:val="0"/>
        </w:rPr>
        <w:t>see</w:t>
      </w:r>
      <w:r w:rsidRPr="0025498E">
        <w:rPr>
          <w:noProof w:val="0"/>
        </w:rPr>
        <w:t xml:space="preserve"> the same information as a percentage of the total identified</w:t>
      </w:r>
      <w:r w:rsidR="005B5FC1">
        <w:rPr>
          <w:noProof w:val="0"/>
        </w:rPr>
        <w:t xml:space="preserve"> (i.e. the sensitivity)</w:t>
      </w:r>
      <w:r w:rsidRPr="0025498E">
        <w:rPr>
          <w:noProof w:val="0"/>
        </w:rPr>
        <w:t xml:space="preserve">.  The findings </w:t>
      </w:r>
      <w:r w:rsidR="004A5E08" w:rsidRPr="0025498E">
        <w:rPr>
          <w:noProof w:val="0"/>
        </w:rPr>
        <w:t>are</w:t>
      </w:r>
      <w:r w:rsidRPr="0025498E">
        <w:rPr>
          <w:noProof w:val="0"/>
        </w:rPr>
        <w:t xml:space="preserve"> consistent with the simulation: as the tails shift deeper into the fragment, the relative ability of TrimPoly to identify </w:t>
      </w:r>
      <w:r w:rsidR="006E6CCA">
        <w:rPr>
          <w:noProof w:val="0"/>
        </w:rPr>
        <w:t>those tails</w:t>
      </w:r>
      <w:r w:rsidRPr="0025498E">
        <w:rPr>
          <w:noProof w:val="0"/>
        </w:rPr>
        <w:t xml:space="preserve"> diminishes significantly.  </w:t>
      </w:r>
    </w:p>
    <w:p w14:paraId="15B4C361" w14:textId="52B81536" w:rsidR="008D2AD8" w:rsidRPr="008D2AD8" w:rsidRDefault="00102498" w:rsidP="008D2AD8">
      <w:pPr>
        <w:rPr>
          <w:rFonts w:ascii="Arial" w:hAnsi="Arial" w:cs="Arial"/>
          <w:b/>
          <w:noProof w:val="0"/>
          <w:sz w:val="22"/>
          <w:szCs w:val="22"/>
        </w:rPr>
      </w:pPr>
      <w:r w:rsidRPr="0025498E">
        <w:rPr>
          <w:rFonts w:ascii="Arial" w:hAnsi="Arial" w:cs="Arial"/>
          <w:b/>
          <w:noProof w:val="0"/>
          <w:sz w:val="22"/>
          <w:szCs w:val="22"/>
        </w:rPr>
        <w:t>Large Dataset Validation</w:t>
      </w:r>
    </w:p>
    <w:p w14:paraId="3DA6529A" w14:textId="31DD5853" w:rsidR="00102498" w:rsidRPr="008D2AD8" w:rsidRDefault="008D2AD8" w:rsidP="008D2AD8">
      <w:pPr>
        <w:ind w:firstLine="720"/>
        <w:rPr>
          <w:noProof w:val="0"/>
        </w:rPr>
      </w:pPr>
      <w:r>
        <w:rPr>
          <w:noProof w:val="0"/>
        </w:rPr>
        <w:t xml:space="preserve">In order to provide some validation on actual data, we set SCOPE++ to find poly(T) tails and ran it against a 17 GB Arabidopsis dataset </w:t>
      </w:r>
      <w:r>
        <w:rPr>
          <w:noProof w:val="0"/>
        </w:rPr>
        <w:fldChar w:fldCharType="begin"/>
      </w:r>
      <w:r w:rsidR="00003764">
        <w:rPr>
          <w:noProof w:val="0"/>
        </w:rPr>
        <w:instrText xml:space="preserve"> ADDIN PAPERS2_CITATIONS &lt;citation&gt;&lt;uuid&gt;6F021F61-284A-4618-93C5-8C4B7202F51C&lt;/uuid&gt;&lt;priority&gt;0&lt;/priority&gt;&lt;publications&gt;&lt;publication&gt;&lt;uuid&gt;005C1196-14F3-4F10-A49A-DE6522B9378E&lt;/uuid&gt;&lt;volume&gt;108&lt;/volume&gt;&lt;doi&gt;10.1073/pnas.1019732108&lt;/doi&gt;&lt;startpage&gt;12533&lt;/startpage&gt;&lt;publication_date&gt;99201107261200000000222000&lt;/publication_date&gt;&lt;url&gt;http://eutils.ncbi.nlm.nih.gov/entrez/eutils/elink.fcgi?dbfrom=pubmed&amp;amp;id=21746925&amp;amp;retmode=ref&amp;amp;cmd=prlinks&lt;/url&gt;&lt;type&gt;400&lt;/type&gt;&lt;title&gt;Genome-wide landscape of polyadenylation in Arabidopsis provides evidence for extensive alternative polyadenylation.&lt;/title&gt;&lt;location&gt;200,9,39.5103500,-84.7346880&lt;/location&gt;&lt;institution&gt;Department of Botany, Miami University, Oxford, OH 45056, USA.&lt;/institution&gt;&lt;number&gt;30&lt;/number&gt;&lt;subtype&gt;400&lt;/subtype&gt;&lt;endpage&gt;12538&lt;/endpage&gt;&lt;bundle&gt;&lt;publication&gt;&lt;publisher&gt;National Acad Sciences&lt;/publisher&gt;&lt;url&gt;http://www.pnas.org/&lt;/url&gt;&lt;title&gt;Proceedings of the National Academy of Sciences&lt;/title&gt;&lt;type&gt;-100&lt;/type&gt;&lt;subtype&gt;-100&lt;/subtype&gt;&lt;uuid&gt;29FF6098-AFAE-49F8-A71A-4AA95588C374&lt;/uuid&gt;&lt;/publication&gt;&lt;/bundle&gt;&lt;authors&gt;&lt;author&gt;&lt;firstName&gt;Xiaohui&lt;/firstName&gt;&lt;lastName&gt;Wu&lt;/lastName&gt;&lt;/author&gt;&lt;author&gt;&lt;firstName&gt;Man&lt;/firstName&gt;&lt;lastName&gt;Liu&lt;/lastName&gt;&lt;/author&gt;&lt;author&gt;&lt;firstName&gt;Bruce&lt;/firstName&gt;&lt;lastName&gt;Downie&lt;/lastName&gt;&lt;/author&gt;&lt;author&gt;&lt;firstName&gt;Chun&lt;/firstName&gt;&lt;lastName&gt;Liang&lt;/lastName&gt;&lt;/author&gt;&lt;author&gt;&lt;firstName&gt;Guoli&lt;/firstName&gt;&lt;lastName&gt;Ji&lt;/lastName&gt;&lt;/author&gt;&lt;author&gt;&lt;firstName&gt;Qingshun&lt;/firstName&gt;&lt;middleNames&gt;Q&lt;/middleNames&gt;&lt;lastName&gt;Li&lt;/lastName&gt;&lt;/author&gt;&lt;author&gt;&lt;firstName&gt;Arthur&lt;/firstName&gt;&lt;middleNames&gt;G&lt;/middleNames&gt;&lt;lastName&gt;Hunt&lt;/lastName&gt;&lt;/author&gt;&lt;/authors&gt;&lt;/publication&gt;&lt;/publications&gt;&lt;cites&gt;&lt;/cites&gt;&lt;/citation&gt;</w:instrText>
      </w:r>
      <w:r>
        <w:rPr>
          <w:noProof w:val="0"/>
        </w:rPr>
        <w:fldChar w:fldCharType="separate"/>
      </w:r>
      <w:r w:rsidR="00003764">
        <w:rPr>
          <w:noProof w:val="0"/>
        </w:rPr>
        <w:t>{Wu:2011eu}</w:t>
      </w:r>
      <w:r>
        <w:rPr>
          <w:noProof w:val="0"/>
        </w:rPr>
        <w:fldChar w:fldCharType="end"/>
      </w:r>
      <w:r>
        <w:rPr>
          <w:noProof w:val="0"/>
        </w:rPr>
        <w:t>.  Developed using poly(T) tag sequencing, it has been estimated that about 60% of the reads within this set contain poly(T) tails; our tool discovered them in 59.6% of all reads; see Table 2 for details n the results.  A</w:t>
      </w:r>
      <w:r w:rsidR="00102498" w:rsidRPr="006E6CCA">
        <w:rPr>
          <w:noProof w:val="0"/>
        </w:rPr>
        <w:t xml:space="preserve"> quick search</w:t>
      </w:r>
      <w:r>
        <w:rPr>
          <w:noProof w:val="0"/>
        </w:rPr>
        <w:t xml:space="preserve"> of the set</w:t>
      </w:r>
      <w:r w:rsidR="00102498" w:rsidRPr="006E6CCA">
        <w:rPr>
          <w:noProof w:val="0"/>
        </w:rPr>
        <w:t xml:space="preserve"> </w:t>
      </w:r>
      <w:r>
        <w:rPr>
          <w:noProof w:val="0"/>
        </w:rPr>
        <w:t xml:space="preserve">dataset </w:t>
      </w:r>
      <w:r w:rsidR="00102498" w:rsidRPr="006E6CCA">
        <w:rPr>
          <w:noProof w:val="0"/>
        </w:rPr>
        <w:t xml:space="preserve">for sequences containing short homopolymers returns only 126 clear false negatives, all of which were present in low quality regions and probably would have been </w:t>
      </w:r>
      <w:r w:rsidR="00EB5451">
        <w:rPr>
          <w:noProof w:val="0"/>
        </w:rPr>
        <w:t>discarded</w:t>
      </w:r>
      <w:r w:rsidR="00EB5451" w:rsidRPr="006E6CCA">
        <w:rPr>
          <w:noProof w:val="0"/>
        </w:rPr>
        <w:t xml:space="preserve"> </w:t>
      </w:r>
      <w:r w:rsidR="00102498" w:rsidRPr="006E6CCA">
        <w:rPr>
          <w:noProof w:val="0"/>
        </w:rPr>
        <w:t>anyway.</w:t>
      </w:r>
    </w:p>
    <w:p w14:paraId="30BBBD8F" w14:textId="77777777" w:rsidR="00102498" w:rsidRPr="006E6CCA" w:rsidRDefault="00102498" w:rsidP="00102498">
      <w:pPr>
        <w:pStyle w:val="Heading1"/>
        <w:spacing w:before="0" w:after="0"/>
        <w:rPr>
          <w:rFonts w:ascii="Times New Roman" w:hAnsi="Times New Roman" w:cs="Times New Roman"/>
          <w:noProof w:val="0"/>
          <w:sz w:val="24"/>
          <w:szCs w:val="24"/>
        </w:rPr>
      </w:pPr>
    </w:p>
    <w:p w14:paraId="147CF693" w14:textId="3B17629B" w:rsidR="00102498" w:rsidRPr="00386747" w:rsidRDefault="00102498" w:rsidP="00386747">
      <w:pPr>
        <w:pStyle w:val="Heading1"/>
        <w:spacing w:before="0" w:after="0" w:line="360" w:lineRule="auto"/>
        <w:rPr>
          <w:rFonts w:ascii="Times New Roman" w:hAnsi="Times New Roman" w:cs="Times New Roman"/>
          <w:noProof w:val="0"/>
          <w:sz w:val="24"/>
          <w:szCs w:val="24"/>
        </w:rPr>
      </w:pPr>
      <w:r w:rsidRPr="006E6CCA">
        <w:rPr>
          <w:rFonts w:ascii="Times New Roman" w:hAnsi="Times New Roman" w:cs="Times New Roman"/>
          <w:noProof w:val="0"/>
          <w:sz w:val="24"/>
          <w:szCs w:val="24"/>
        </w:rPr>
        <w:t>Availability and Requirements</w:t>
      </w:r>
      <w:r w:rsidR="008D2AD8">
        <w:rPr>
          <w:rFonts w:ascii="Times New Roman" w:hAnsi="Times New Roman" w:cs="Times New Roman"/>
          <w:noProof w:val="0"/>
          <w:sz w:val="24"/>
          <w:szCs w:val="24"/>
        </w:rPr>
        <w:br/>
      </w:r>
      <w:r w:rsidRPr="00386747">
        <w:rPr>
          <w:rFonts w:ascii="Times New Roman" w:hAnsi="Times New Roman"/>
          <w:b w:val="0"/>
          <w:sz w:val="24"/>
        </w:rPr>
        <w:t xml:space="preserve">Our software can be found at </w:t>
      </w:r>
      <w:hyperlink r:id="rId14" w:history="1">
        <w:r w:rsidRPr="00386747">
          <w:rPr>
            <w:rStyle w:val="Hyperlink"/>
            <w:rFonts w:ascii="Times New Roman" w:hAnsi="Times New Roman"/>
            <w:b w:val="0"/>
            <w:sz w:val="24"/>
          </w:rPr>
          <w:t>https://github.com/mortonjt/SC</w:t>
        </w:r>
        <w:r w:rsidRPr="00386747">
          <w:rPr>
            <w:rStyle w:val="Hyperlink"/>
            <w:rFonts w:ascii="Times New Roman" w:hAnsi="Times New Roman"/>
            <w:b w:val="0"/>
            <w:sz w:val="24"/>
          </w:rPr>
          <w:t>O</w:t>
        </w:r>
        <w:r w:rsidRPr="00386747">
          <w:rPr>
            <w:rStyle w:val="Hyperlink"/>
            <w:rFonts w:ascii="Times New Roman" w:hAnsi="Times New Roman"/>
            <w:b w:val="0"/>
            <w:sz w:val="24"/>
          </w:rPr>
          <w:t>PE</w:t>
        </w:r>
      </w:hyperlink>
      <w:r w:rsidRPr="00386747">
        <w:rPr>
          <w:rFonts w:ascii="Times New Roman" w:hAnsi="Times New Roman"/>
          <w:b w:val="0"/>
          <w:sz w:val="24"/>
        </w:rPr>
        <w:t>, with code to be distributed as open source.  SCOPE++ was implemented in C++11, and has been tested using the gnu g++ compiler (v. 4.6) on both OS X and Ubuntu Linux</w:t>
      </w:r>
      <w:r w:rsidRPr="006E6CCA">
        <w:rPr>
          <w:rFonts w:ascii="Times New Roman" w:hAnsi="Times New Roman"/>
          <w:sz w:val="24"/>
        </w:rPr>
        <w:t xml:space="preserve">.  </w:t>
      </w:r>
    </w:p>
    <w:p w14:paraId="190C2E76" w14:textId="77777777" w:rsidR="00102498" w:rsidRDefault="00102498" w:rsidP="00102498">
      <w:pPr>
        <w:pStyle w:val="Heading1"/>
        <w:rPr>
          <w:rFonts w:ascii="Times New Roman" w:hAnsi="Times New Roman" w:cs="Times New Roman"/>
          <w:noProof w:val="0"/>
          <w:sz w:val="24"/>
          <w:szCs w:val="24"/>
        </w:rPr>
      </w:pPr>
      <w:r w:rsidRPr="006E6CCA">
        <w:rPr>
          <w:rFonts w:ascii="Times New Roman" w:hAnsi="Times New Roman" w:cs="Times New Roman"/>
          <w:noProof w:val="0"/>
          <w:sz w:val="24"/>
          <w:szCs w:val="24"/>
        </w:rPr>
        <w:t>Conclusions</w:t>
      </w:r>
    </w:p>
    <w:p w14:paraId="035F1C2B" w14:textId="5A2DA9C0" w:rsidR="00102498" w:rsidRPr="006E6CCA" w:rsidRDefault="00102498" w:rsidP="00386747">
      <w:pPr>
        <w:rPr>
          <w:noProof w:val="0"/>
        </w:rPr>
      </w:pPr>
      <w:r w:rsidRPr="006E6CCA">
        <w:rPr>
          <w:noProof w:val="0"/>
        </w:rPr>
        <w:t xml:space="preserve">Here we have presented SCOPE++, a novel approach for identifying </w:t>
      </w:r>
      <w:r w:rsidR="00083A7E" w:rsidRPr="006E6CCA">
        <w:rPr>
          <w:noProof w:val="0"/>
        </w:rPr>
        <w:t xml:space="preserve">imperfect </w:t>
      </w:r>
      <w:r w:rsidRPr="006E6CCA">
        <w:rPr>
          <w:noProof w:val="0"/>
        </w:rPr>
        <w:t>homopolymers</w:t>
      </w:r>
      <w:r w:rsidR="00CF2DB5" w:rsidRPr="006E6CCA">
        <w:rPr>
          <w:noProof w:val="0"/>
        </w:rPr>
        <w:t xml:space="preserve"> when end-point </w:t>
      </w:r>
      <w:r w:rsidR="003214DE" w:rsidRPr="006E6CCA">
        <w:rPr>
          <w:noProof w:val="0"/>
        </w:rPr>
        <w:t>precision</w:t>
      </w:r>
      <w:r w:rsidR="00CF2DB5" w:rsidRPr="006E6CCA">
        <w:rPr>
          <w:noProof w:val="0"/>
        </w:rPr>
        <w:t xml:space="preserve"> is important</w:t>
      </w:r>
      <w:r w:rsidRPr="006E6CCA">
        <w:rPr>
          <w:noProof w:val="0"/>
        </w:rPr>
        <w:t xml:space="preserve">. </w:t>
      </w:r>
      <w:r w:rsidR="003F6C23" w:rsidRPr="006E6CCA">
        <w:rPr>
          <w:noProof w:val="0"/>
        </w:rPr>
        <w:t xml:space="preserve">We have compared SCOPE++ to </w:t>
      </w:r>
      <w:r w:rsidR="003214DE" w:rsidRPr="006E6CCA">
        <w:rPr>
          <w:noProof w:val="0"/>
        </w:rPr>
        <w:t>simpler</w:t>
      </w:r>
      <w:r w:rsidR="003F6C23" w:rsidRPr="006E6CCA">
        <w:rPr>
          <w:noProof w:val="0"/>
        </w:rPr>
        <w:t xml:space="preserve"> tools, and in doing so established the necessity of </w:t>
      </w:r>
      <w:r w:rsidR="00386747">
        <w:rPr>
          <w:noProof w:val="0"/>
        </w:rPr>
        <w:t xml:space="preserve">addressing a seemly simple problem with a complex approach. </w:t>
      </w:r>
      <w:r w:rsidR="002066C2" w:rsidRPr="006E6CCA">
        <w:rPr>
          <w:noProof w:val="0"/>
        </w:rPr>
        <w:t xml:space="preserve">Unlike other tools, SCOPE++ is able to identify end boundaries </w:t>
      </w:r>
      <w:r w:rsidR="00386747">
        <w:rPr>
          <w:noProof w:val="0"/>
        </w:rPr>
        <w:t xml:space="preserve">at both ends </w:t>
      </w:r>
      <w:r w:rsidR="002066C2" w:rsidRPr="006E6CCA">
        <w:rPr>
          <w:noProof w:val="0"/>
        </w:rPr>
        <w:t>of a tail</w:t>
      </w:r>
      <w:r w:rsidR="003214DE" w:rsidRPr="006E6CCA">
        <w:rPr>
          <w:noProof w:val="0"/>
        </w:rPr>
        <w:t xml:space="preserve"> (as opposed to simple trimming</w:t>
      </w:r>
      <w:r w:rsidR="00386747">
        <w:rPr>
          <w:noProof w:val="0"/>
        </w:rPr>
        <w:t xml:space="preserve"> at the inside end</w:t>
      </w:r>
      <w:r w:rsidR="002066C2" w:rsidRPr="006E6CCA">
        <w:rPr>
          <w:noProof w:val="0"/>
        </w:rPr>
        <w:t>) and is able to train on data-specific model parameters.  Our tests have shown that the tool</w:t>
      </w:r>
      <w:r w:rsidRPr="006E6CCA">
        <w:rPr>
          <w:noProof w:val="0"/>
        </w:rPr>
        <w:t xml:space="preserve"> performs on par with existing poly(A) trimming tools in terms of speed, while showing considerably more </w:t>
      </w:r>
      <w:r w:rsidR="00386747">
        <w:rPr>
          <w:noProof w:val="0"/>
        </w:rPr>
        <w:t>precision</w:t>
      </w:r>
      <w:r w:rsidRPr="006E6CCA">
        <w:rPr>
          <w:noProof w:val="0"/>
        </w:rPr>
        <w:t xml:space="preserve"> in terms of identifying end-point boundaries and </w:t>
      </w:r>
      <w:r w:rsidR="00386747">
        <w:rPr>
          <w:noProof w:val="0"/>
        </w:rPr>
        <w:t xml:space="preserve">sensitivity in identifying </w:t>
      </w:r>
      <w:r w:rsidRPr="006E6CCA">
        <w:rPr>
          <w:noProof w:val="0"/>
        </w:rPr>
        <w:t xml:space="preserve">tails buried further away from the fragment ends. </w:t>
      </w:r>
    </w:p>
    <w:p w14:paraId="72C8530B" w14:textId="4078322B" w:rsidR="002066C2" w:rsidRPr="0025498E" w:rsidRDefault="002066C2" w:rsidP="00102498">
      <w:pPr>
        <w:ind w:firstLine="720"/>
        <w:rPr>
          <w:noProof w:val="0"/>
          <w:szCs w:val="18"/>
        </w:rPr>
      </w:pPr>
      <w:r w:rsidRPr="006E6CCA">
        <w:rPr>
          <w:noProof w:val="0"/>
        </w:rPr>
        <w:t>The success of SCOPE</w:t>
      </w:r>
      <w:r w:rsidRPr="0025498E">
        <w:rPr>
          <w:noProof w:val="0"/>
          <w:szCs w:val="18"/>
        </w:rPr>
        <w:t xml:space="preserve">++ also indicates some potential for generalizing the approach to </w:t>
      </w:r>
      <w:r w:rsidR="003214DE" w:rsidRPr="0025498E">
        <w:rPr>
          <w:noProof w:val="0"/>
          <w:szCs w:val="18"/>
        </w:rPr>
        <w:t>related</w:t>
      </w:r>
      <w:r w:rsidRPr="0025498E">
        <w:rPr>
          <w:noProof w:val="0"/>
          <w:szCs w:val="18"/>
        </w:rPr>
        <w:t xml:space="preserve"> problems, such as the </w:t>
      </w:r>
      <w:r w:rsidR="00667F4D">
        <w:rPr>
          <w:noProof w:val="0"/>
          <w:szCs w:val="18"/>
        </w:rPr>
        <w:t>identification</w:t>
      </w:r>
      <w:r w:rsidR="001F40F6" w:rsidRPr="0025498E">
        <w:rPr>
          <w:noProof w:val="0"/>
          <w:szCs w:val="18"/>
        </w:rPr>
        <w:t xml:space="preserve"> of low-complexity repeats or simple </w:t>
      </w:r>
      <w:r w:rsidR="003214DE" w:rsidRPr="0025498E">
        <w:rPr>
          <w:noProof w:val="0"/>
          <w:szCs w:val="18"/>
        </w:rPr>
        <w:t>artifacts</w:t>
      </w:r>
      <w:r w:rsidR="001F40F6" w:rsidRPr="0025498E">
        <w:rPr>
          <w:noProof w:val="0"/>
          <w:szCs w:val="18"/>
        </w:rPr>
        <w:t xml:space="preserve"> that might need to be weeded out of a sequence in a </w:t>
      </w:r>
      <w:r w:rsidR="003214DE" w:rsidRPr="0025498E">
        <w:rPr>
          <w:noProof w:val="0"/>
          <w:szCs w:val="18"/>
        </w:rPr>
        <w:t>precise</w:t>
      </w:r>
      <w:r w:rsidR="001F40F6" w:rsidRPr="0025498E">
        <w:rPr>
          <w:noProof w:val="0"/>
          <w:szCs w:val="18"/>
        </w:rPr>
        <w:t xml:space="preserve"> </w:t>
      </w:r>
      <w:r w:rsidR="003214DE" w:rsidRPr="0025498E">
        <w:rPr>
          <w:noProof w:val="0"/>
          <w:szCs w:val="18"/>
        </w:rPr>
        <w:t>manner</w:t>
      </w:r>
      <w:r w:rsidR="001F40F6" w:rsidRPr="0025498E">
        <w:rPr>
          <w:noProof w:val="0"/>
          <w:szCs w:val="18"/>
        </w:rPr>
        <w:t xml:space="preserve">.  While HMM approaches are </w:t>
      </w:r>
      <w:r w:rsidR="003214DE" w:rsidRPr="0025498E">
        <w:rPr>
          <w:noProof w:val="0"/>
          <w:szCs w:val="18"/>
        </w:rPr>
        <w:t>frequently</w:t>
      </w:r>
      <w:r w:rsidR="001F40F6" w:rsidRPr="0025498E">
        <w:rPr>
          <w:noProof w:val="0"/>
          <w:szCs w:val="18"/>
        </w:rPr>
        <w:t xml:space="preserve"> time consuming and </w:t>
      </w:r>
      <w:r w:rsidR="00386747">
        <w:rPr>
          <w:noProof w:val="0"/>
          <w:szCs w:val="18"/>
        </w:rPr>
        <w:t>can</w:t>
      </w:r>
      <w:r w:rsidR="001F40F6" w:rsidRPr="0025498E">
        <w:rPr>
          <w:noProof w:val="0"/>
          <w:szCs w:val="18"/>
        </w:rPr>
        <w:t xml:space="preserve"> be over</w:t>
      </w:r>
      <w:r w:rsidR="00667F4D">
        <w:rPr>
          <w:noProof w:val="0"/>
          <w:szCs w:val="18"/>
        </w:rPr>
        <w:t>-kill for this sort of problem</w:t>
      </w:r>
      <w:r w:rsidR="00EB5451">
        <w:rPr>
          <w:noProof w:val="0"/>
          <w:szCs w:val="18"/>
        </w:rPr>
        <w:t>,</w:t>
      </w:r>
      <w:r w:rsidR="001F40F6" w:rsidRPr="0025498E">
        <w:rPr>
          <w:noProof w:val="0"/>
          <w:szCs w:val="18"/>
        </w:rPr>
        <w:t xml:space="preserve"> in cases where we can keep the complexity of the model fairly low and the </w:t>
      </w:r>
      <w:r w:rsidR="00667F4D">
        <w:rPr>
          <w:noProof w:val="0"/>
          <w:szCs w:val="18"/>
        </w:rPr>
        <w:t xml:space="preserve">number of </w:t>
      </w:r>
      <w:r w:rsidR="001F40F6" w:rsidRPr="0025498E">
        <w:rPr>
          <w:noProof w:val="0"/>
          <w:szCs w:val="18"/>
        </w:rPr>
        <w:t>state</w:t>
      </w:r>
      <w:r w:rsidR="00667F4D">
        <w:rPr>
          <w:noProof w:val="0"/>
          <w:szCs w:val="18"/>
        </w:rPr>
        <w:t>s</w:t>
      </w:r>
      <w:r w:rsidR="001F40F6" w:rsidRPr="0025498E">
        <w:rPr>
          <w:noProof w:val="0"/>
          <w:szCs w:val="18"/>
        </w:rPr>
        <w:t xml:space="preserve"> small, the same </w:t>
      </w:r>
      <w:r w:rsidR="00EB5451">
        <w:rPr>
          <w:noProof w:val="0"/>
          <w:szCs w:val="18"/>
        </w:rPr>
        <w:t>techniques</w:t>
      </w:r>
      <w:r w:rsidR="00EB5451" w:rsidRPr="0025498E">
        <w:rPr>
          <w:noProof w:val="0"/>
          <w:szCs w:val="18"/>
        </w:rPr>
        <w:t xml:space="preserve"> </w:t>
      </w:r>
      <w:r w:rsidR="001F40F6" w:rsidRPr="0025498E">
        <w:rPr>
          <w:noProof w:val="0"/>
          <w:szCs w:val="18"/>
        </w:rPr>
        <w:t xml:space="preserve">might work to keep the runtime within reason. </w:t>
      </w:r>
    </w:p>
    <w:p w14:paraId="0A26BA65" w14:textId="77777777" w:rsidR="002066C2" w:rsidRPr="0025498E" w:rsidRDefault="002066C2" w:rsidP="00102498">
      <w:pPr>
        <w:ind w:firstLine="720"/>
        <w:rPr>
          <w:noProof w:val="0"/>
          <w:szCs w:val="18"/>
        </w:rPr>
      </w:pPr>
    </w:p>
    <w:p w14:paraId="0AC96FAA" w14:textId="77777777" w:rsidR="00102498" w:rsidRPr="0025498E" w:rsidRDefault="00102498" w:rsidP="00102498">
      <w:pPr>
        <w:pStyle w:val="Heading1"/>
        <w:rPr>
          <w:noProof w:val="0"/>
        </w:rPr>
      </w:pPr>
      <w:r w:rsidRPr="0025498E">
        <w:rPr>
          <w:noProof w:val="0"/>
        </w:rPr>
        <w:t>Authors' contributions</w:t>
      </w:r>
    </w:p>
    <w:p w14:paraId="6CCD7E5C" w14:textId="77777777" w:rsidR="00102498" w:rsidRPr="0025498E" w:rsidRDefault="00605003" w:rsidP="00605003">
      <w:pPr>
        <w:rPr>
          <w:noProof w:val="0"/>
          <w:sz w:val="30"/>
        </w:rPr>
      </w:pPr>
      <w:r w:rsidRPr="00605003">
        <w:rPr>
          <w:rFonts w:eastAsiaTheme="minorHAnsi"/>
          <w:noProof w:val="0"/>
        </w:rPr>
        <w:t>JK and LC designed, coordinated and managed the whole project.</w:t>
      </w:r>
      <w:r>
        <w:rPr>
          <w:rFonts w:eastAsiaTheme="minorHAnsi"/>
          <w:noProof w:val="0"/>
        </w:rPr>
        <w:t xml:space="preserve">  </w:t>
      </w:r>
      <w:r w:rsidR="00102498" w:rsidRPr="0025498E">
        <w:rPr>
          <w:rFonts w:eastAsiaTheme="minorHAnsi"/>
          <w:noProof w:val="0"/>
        </w:rPr>
        <w:t xml:space="preserve">JM designed, developed and implemented most of the software algorithms.  PA conducted human </w:t>
      </w:r>
      <w:r w:rsidR="00102498" w:rsidRPr="0025498E">
        <w:rPr>
          <w:rFonts w:eastAsiaTheme="minorHAnsi"/>
          <w:noProof w:val="0"/>
        </w:rPr>
        <w:lastRenderedPageBreak/>
        <w:t xml:space="preserve">validation on the tests.  NF </w:t>
      </w:r>
      <w:r w:rsidR="00A05304">
        <w:rPr>
          <w:rFonts w:eastAsiaTheme="minorHAnsi"/>
          <w:noProof w:val="0"/>
        </w:rPr>
        <w:t>developed software for finding</w:t>
      </w:r>
      <w:r w:rsidR="00102498" w:rsidRPr="0025498E">
        <w:rPr>
          <w:rFonts w:eastAsiaTheme="minorHAnsi"/>
          <w:noProof w:val="0"/>
        </w:rPr>
        <w:t xml:space="preserve"> the optimal parameters of </w:t>
      </w:r>
      <w:r w:rsidR="00EB5451">
        <w:rPr>
          <w:rFonts w:eastAsiaTheme="minorHAnsi"/>
          <w:noProof w:val="0"/>
        </w:rPr>
        <w:t>SCOPE++</w:t>
      </w:r>
      <w:r w:rsidR="00A05304">
        <w:rPr>
          <w:rFonts w:eastAsiaTheme="minorHAnsi"/>
          <w:noProof w:val="0"/>
        </w:rPr>
        <w:t xml:space="preserve">. JK contributed to the </w:t>
      </w:r>
      <w:r w:rsidR="00AF7954">
        <w:rPr>
          <w:rFonts w:eastAsiaTheme="minorHAnsi"/>
          <w:noProof w:val="0"/>
        </w:rPr>
        <w:t>algorithm design</w:t>
      </w:r>
      <w:r w:rsidR="00102498" w:rsidRPr="0025498E">
        <w:rPr>
          <w:rFonts w:eastAsiaTheme="minorHAnsi"/>
          <w:noProof w:val="0"/>
        </w:rPr>
        <w:t xml:space="preserve"> and conducted all of the simulation tests and performed a statistical analysis </w:t>
      </w:r>
      <w:r w:rsidR="00A05304">
        <w:rPr>
          <w:rFonts w:eastAsiaTheme="minorHAnsi"/>
          <w:noProof w:val="0"/>
        </w:rPr>
        <w:t>of</w:t>
      </w:r>
      <w:r w:rsidR="00102498" w:rsidRPr="0025498E">
        <w:rPr>
          <w:rFonts w:eastAsiaTheme="minorHAnsi"/>
          <w:noProof w:val="0"/>
        </w:rPr>
        <w:t xml:space="preserve"> the results.  </w:t>
      </w:r>
      <w:r w:rsidRPr="00605003">
        <w:rPr>
          <w:rFonts w:eastAsiaTheme="minorHAnsi"/>
          <w:noProof w:val="0"/>
        </w:rPr>
        <w:t>LC contributed to software testing and</w:t>
      </w:r>
      <w:r>
        <w:rPr>
          <w:rFonts w:eastAsiaTheme="minorHAnsi"/>
          <w:noProof w:val="0"/>
        </w:rPr>
        <w:t xml:space="preserve"> </w:t>
      </w:r>
      <w:r w:rsidR="00102498" w:rsidRPr="0025498E">
        <w:rPr>
          <w:rFonts w:eastAsiaTheme="minorHAnsi"/>
          <w:noProof w:val="0"/>
        </w:rPr>
        <w:t>conducted human validation on the results.  All authors read and approved the final manuscript.</w:t>
      </w:r>
      <w:r w:rsidR="00102498" w:rsidRPr="0025498E">
        <w:rPr>
          <w:noProof w:val="0"/>
          <w:sz w:val="30"/>
        </w:rPr>
        <w:t xml:space="preserve"> </w:t>
      </w:r>
    </w:p>
    <w:p w14:paraId="227572B4" w14:textId="77777777" w:rsidR="00102498" w:rsidRPr="0025498E" w:rsidRDefault="00102498" w:rsidP="00102498">
      <w:pPr>
        <w:pStyle w:val="Heading1"/>
        <w:rPr>
          <w:noProof w:val="0"/>
        </w:rPr>
      </w:pPr>
    </w:p>
    <w:p w14:paraId="0EBE30CB" w14:textId="77777777" w:rsidR="00102498" w:rsidRPr="0025498E" w:rsidRDefault="00102498" w:rsidP="00102498">
      <w:pPr>
        <w:pStyle w:val="Heading1"/>
        <w:rPr>
          <w:noProof w:val="0"/>
        </w:rPr>
      </w:pPr>
      <w:r w:rsidRPr="0025498E">
        <w:rPr>
          <w:noProof w:val="0"/>
        </w:rPr>
        <w:t xml:space="preserve">Acknowledgements </w:t>
      </w:r>
    </w:p>
    <w:p w14:paraId="3162A793" w14:textId="77777777" w:rsidR="00102498" w:rsidRPr="0025498E" w:rsidRDefault="00102498" w:rsidP="00102498">
      <w:pPr>
        <w:autoSpaceDE w:val="0"/>
        <w:autoSpaceDN w:val="0"/>
        <w:adjustRightInd w:val="0"/>
        <w:rPr>
          <w:noProof w:val="0"/>
        </w:rPr>
      </w:pPr>
      <w:r w:rsidRPr="0025498E">
        <w:rPr>
          <w:noProof w:val="0"/>
          <w:szCs w:val="18"/>
        </w:rPr>
        <w:t>Funding: This project was funded partially by the National Science Foundation (No. O953215 to JK) and the NIH-AREA (1R15GM94732-1 A1 to CL).</w:t>
      </w:r>
    </w:p>
    <w:p w14:paraId="30C38559"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noProof w:val="0"/>
        </w:rPr>
      </w:pPr>
    </w:p>
    <w:p w14:paraId="57DF8418" w14:textId="77777777" w:rsidR="00185088" w:rsidRP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rPr>
      </w:pPr>
      <w:r w:rsidRPr="00185088">
        <w:rPr>
          <w:rFonts w:ascii="Times New Roman" w:eastAsia="Times New Roman" w:hAnsi="Times New Roman" w:cs="Times New Roman"/>
          <w:b/>
          <w:noProof w:val="0"/>
        </w:rPr>
        <w:t>Data deposition</w:t>
      </w:r>
      <w:r w:rsidRPr="00185088">
        <w:rPr>
          <w:rFonts w:ascii="Times New Roman" w:eastAsia="Times New Roman" w:hAnsi="Times New Roman" w:cs="Times New Roman"/>
          <w:noProof w:val="0"/>
        </w:rPr>
        <w:t>: The sequence reported in this paper has been deposited in the National Center for Biotechnology Information Short Reads Archive (accession no</w:t>
      </w:r>
      <w:commentRangeStart w:id="1"/>
      <w:r w:rsidRPr="00185088">
        <w:rPr>
          <w:rFonts w:ascii="Times New Roman" w:eastAsia="Times New Roman" w:hAnsi="Times New Roman" w:cs="Times New Roman"/>
          <w:noProof w:val="0"/>
        </w:rPr>
        <w:t>. </w:t>
      </w:r>
      <w:hyperlink r:id="rId15" w:history="1">
        <w:r w:rsidRPr="00185088">
          <w:rPr>
            <w:rFonts w:ascii="Times New Roman" w:eastAsia="Times New Roman" w:hAnsi="Times New Roman" w:cs="Times New Roman"/>
            <w:noProof w:val="0"/>
          </w:rPr>
          <w:t>SRA028410</w:t>
        </w:r>
      </w:hyperlink>
      <w:commentRangeEnd w:id="1"/>
      <w:r w:rsidR="004F2C5A">
        <w:rPr>
          <w:rStyle w:val="CommentReference"/>
          <w:rFonts w:ascii="Times New Roman" w:eastAsia="Times New Roman" w:hAnsi="Times New Roman" w:cs="Times New Roman"/>
          <w:noProof w:val="0"/>
        </w:rPr>
        <w:commentReference w:id="1"/>
      </w:r>
      <w:r w:rsidRPr="00185088">
        <w:rPr>
          <w:rFonts w:ascii="Times New Roman" w:eastAsia="Times New Roman" w:hAnsi="Times New Roman" w:cs="Times New Roman"/>
          <w:noProof w:val="0"/>
        </w:rPr>
        <w:t>).</w:t>
      </w:r>
    </w:p>
    <w:p w14:paraId="34DB619D" w14:textId="77777777" w:rsidR="00102498" w:rsidRPr="0025498E" w:rsidRDefault="00102498" w:rsidP="00102498">
      <w:pPr>
        <w:spacing w:line="240" w:lineRule="auto"/>
        <w:rPr>
          <w:rFonts w:ascii="Arial" w:hAnsi="Arial" w:cs="Arial"/>
          <w:b/>
          <w:bCs/>
          <w:noProof w:val="0"/>
          <w:kern w:val="32"/>
          <w:sz w:val="32"/>
          <w:szCs w:val="32"/>
        </w:rPr>
      </w:pPr>
      <w:r w:rsidRPr="0025498E">
        <w:rPr>
          <w:noProof w:val="0"/>
        </w:rPr>
        <w:br w:type="page"/>
      </w:r>
    </w:p>
    <w:p w14:paraId="5F3C9628" w14:textId="77777777" w:rsidR="00102498" w:rsidRPr="0025498E" w:rsidRDefault="00102498" w:rsidP="00102498">
      <w:pPr>
        <w:pStyle w:val="Heading1"/>
        <w:rPr>
          <w:noProof w:val="0"/>
        </w:rPr>
      </w:pPr>
      <w:r w:rsidRPr="0025498E">
        <w:rPr>
          <w:noProof w:val="0"/>
        </w:rPr>
        <w:lastRenderedPageBreak/>
        <w:t>Figures</w:t>
      </w:r>
    </w:p>
    <w:p w14:paraId="3259595E" w14:textId="77777777" w:rsidR="00102498" w:rsidRPr="0025498E" w:rsidRDefault="00102498" w:rsidP="00102498">
      <w:pPr>
        <w:rPr>
          <w:noProof w:val="0"/>
        </w:rPr>
      </w:pPr>
    </w:p>
    <w:p w14:paraId="28C64703" w14:textId="77777777" w:rsidR="004F2C5A" w:rsidRDefault="004F2C5A" w:rsidP="004F2C5A">
      <w:r>
        <w:drawing>
          <wp:inline distT="0" distB="0" distL="0" distR="0" wp14:anchorId="7426776A" wp14:editId="02C015C6">
            <wp:extent cx="1943100" cy="711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m.png"/>
                    <pic:cNvPicPr/>
                  </pic:nvPicPr>
                  <pic:blipFill>
                    <a:blip r:embed="rId17">
                      <a:extLst>
                        <a:ext uri="{28A0092B-C50C-407E-A947-70E740481C1C}">
                          <a14:useLocalDpi xmlns:a14="http://schemas.microsoft.com/office/drawing/2010/main" val="0"/>
                        </a:ext>
                      </a:extLst>
                    </a:blip>
                    <a:stretch>
                      <a:fillRect/>
                    </a:stretch>
                  </pic:blipFill>
                  <pic:spPr>
                    <a:xfrm>
                      <a:off x="0" y="0"/>
                      <a:ext cx="1943100" cy="711571"/>
                    </a:xfrm>
                    <a:prstGeom prst="rect">
                      <a:avLst/>
                    </a:prstGeom>
                  </pic:spPr>
                </pic:pic>
              </a:graphicData>
            </a:graphic>
          </wp:inline>
        </w:drawing>
      </w:r>
      <w:r>
        <w:drawing>
          <wp:inline distT="0" distB="0" distL="0" distR="0" wp14:anchorId="1E0FEE93" wp14:editId="6440463C">
            <wp:extent cx="3095625" cy="885825"/>
            <wp:effectExtent l="0" t="0" r="9525" b="9525"/>
            <wp:docPr id="4" name="Picture 4"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gment"/>
                    <pic:cNvPicPr>
                      <a:picLocks noChangeAspect="1" noChangeArrowheads="1"/>
                    </pic:cNvPicPr>
                  </pic:nvPicPr>
                  <pic:blipFill>
                    <a:blip r:embed="rId18">
                      <a:extLst>
                        <a:ext uri="{28A0092B-C50C-407E-A947-70E740481C1C}">
                          <a14:useLocalDpi xmlns:a14="http://schemas.microsoft.com/office/drawing/2010/main" val="0"/>
                        </a:ext>
                      </a:extLst>
                    </a:blip>
                    <a:srcRect t="27003" b="27003"/>
                    <a:stretch>
                      <a:fillRect/>
                    </a:stretch>
                  </pic:blipFill>
                  <pic:spPr bwMode="auto">
                    <a:xfrm>
                      <a:off x="0" y="0"/>
                      <a:ext cx="3095625" cy="885825"/>
                    </a:xfrm>
                    <a:prstGeom prst="rect">
                      <a:avLst/>
                    </a:prstGeom>
                    <a:noFill/>
                    <a:ln>
                      <a:noFill/>
                    </a:ln>
                  </pic:spPr>
                </pic:pic>
              </a:graphicData>
            </a:graphic>
          </wp:inline>
        </w:drawing>
      </w:r>
    </w:p>
    <w:p w14:paraId="599F0C17" w14:textId="77777777" w:rsidR="004F2C5A" w:rsidRPr="00E76AE6" w:rsidRDefault="004F2C5A" w:rsidP="004F2C5A">
      <w:r>
        <w:t xml:space="preserve">                       (a)                                                                  (b)</w:t>
      </w:r>
    </w:p>
    <w:p w14:paraId="459FAB91" w14:textId="77777777" w:rsidR="00102498" w:rsidRPr="00C70D82" w:rsidRDefault="00102498" w:rsidP="00C70D82">
      <w:pPr>
        <w:pStyle w:val="Caption"/>
        <w:ind w:left="720"/>
        <w:rPr>
          <w:b w:val="0"/>
        </w:rPr>
      </w:pPr>
      <w:r w:rsidRPr="0025498E">
        <w:t xml:space="preserve">Figure </w:t>
      </w:r>
      <w:fldSimple w:instr=" SEQ Figure \* ARABIC ">
        <w:r w:rsidR="00BD2A25">
          <w:rPr>
            <w:noProof/>
          </w:rPr>
          <w:t>1</w:t>
        </w:r>
      </w:fldSimple>
      <w:r w:rsidRPr="0025498E">
        <w:t>:</w:t>
      </w:r>
      <w:r w:rsidRPr="0025498E">
        <w:rPr>
          <w:szCs w:val="16"/>
        </w:rPr>
        <w:t xml:space="preserve"> </w:t>
      </w:r>
      <w:r w:rsidR="00C70D82">
        <w:rPr>
          <w:b w:val="0"/>
          <w:szCs w:val="16"/>
        </w:rPr>
        <w:t xml:space="preserve">(Left) </w:t>
      </w:r>
      <w:r w:rsidRPr="0025498E">
        <w:rPr>
          <w:b w:val="0"/>
          <w:szCs w:val="16"/>
        </w:rPr>
        <w:t>A generalization of the HMM topology used for identification.</w:t>
      </w:r>
      <w:r w:rsidRPr="0025498E">
        <w:rPr>
          <w:szCs w:val="16"/>
        </w:rPr>
        <w:t xml:space="preserve">  </w:t>
      </w:r>
      <w:r w:rsidRPr="0025498E">
        <w:rPr>
          <w:b w:val="0"/>
          <w:szCs w:val="16"/>
        </w:rPr>
        <w:t xml:space="preserve">The number of A states between the background and poly(A) states can </w:t>
      </w:r>
      <w:r w:rsidR="00B94113">
        <w:rPr>
          <w:b w:val="0"/>
          <w:szCs w:val="16"/>
        </w:rPr>
        <w:t>vary</w:t>
      </w:r>
      <w:r w:rsidRPr="0025498E">
        <w:rPr>
          <w:b w:val="0"/>
          <w:szCs w:val="16"/>
        </w:rPr>
        <w:t xml:space="preserve"> depending on user priorities, with a larger number of states leading to more precise boundary identification but loss of overall </w:t>
      </w:r>
      <w:r w:rsidRPr="00C70D82">
        <w:rPr>
          <w:b w:val="0"/>
        </w:rPr>
        <w:t>sensitivity.  Using a total of four states (split two and two) achieves a reasonable balance in practice.</w:t>
      </w:r>
      <w:r w:rsidR="00C70D82" w:rsidRPr="00C70D82">
        <w:rPr>
          <w:b w:val="0"/>
        </w:rPr>
        <w:t xml:space="preserve">  (Right)  </w:t>
      </w:r>
      <w:r w:rsidRPr="00C70D82">
        <w:rPr>
          <w:b w:val="0"/>
        </w:rPr>
        <w:t xml:space="preserve">Example of a sequence read containing an identified poly(A) tail that has been divided into four types of segment: background (bases not part of the poly(A) tail), upstream tail-ends (tail bases within </w:t>
      </w:r>
      <w:r w:rsidRPr="00C70D82">
        <w:rPr>
          <w:b w:val="0"/>
          <w:i/>
        </w:rPr>
        <w:t>x</w:t>
      </w:r>
      <w:r w:rsidRPr="00C70D82">
        <w:rPr>
          <w:b w:val="0"/>
        </w:rPr>
        <w:t xml:space="preserve"> of the upstr</w:t>
      </w:r>
      <w:r w:rsidR="00B94113">
        <w:rPr>
          <w:b w:val="0"/>
        </w:rPr>
        <w:t xml:space="preserve">eam tail boundary), </w:t>
      </w:r>
      <w:r w:rsidRPr="00C70D82">
        <w:rPr>
          <w:b w:val="0"/>
        </w:rPr>
        <w:t xml:space="preserve">interior tail bases (further than at least </w:t>
      </w:r>
      <w:r w:rsidRPr="00C70D82">
        <w:rPr>
          <w:b w:val="0"/>
          <w:i/>
        </w:rPr>
        <w:t>x</w:t>
      </w:r>
      <w:r w:rsidRPr="00C70D82">
        <w:rPr>
          <w:b w:val="0"/>
        </w:rPr>
        <w:t xml:space="preserve"> bases away from either boundary), and down-stream tail-ends.</w:t>
      </w:r>
    </w:p>
    <w:p w14:paraId="1985B205" w14:textId="77777777" w:rsidR="00102498" w:rsidRPr="00C70D82" w:rsidRDefault="00102498" w:rsidP="00102498">
      <w:pPr>
        <w:rPr>
          <w:noProof w:val="0"/>
          <w:sz w:val="20"/>
          <w:szCs w:val="20"/>
        </w:rPr>
      </w:pPr>
    </w:p>
    <w:p w14:paraId="390B2336" w14:textId="77777777" w:rsidR="004F2C5A" w:rsidRDefault="004F2C5A" w:rsidP="004F2C5A">
      <w:pPr>
        <w:keepNext/>
        <w:jc w:val="center"/>
      </w:pPr>
      <w:r>
        <w:drawing>
          <wp:inline distT="0" distB="0" distL="0" distR="0" wp14:anchorId="10D34B8F" wp14:editId="150665AC">
            <wp:extent cx="2745211" cy="116189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9977" cy="1168145"/>
                    </a:xfrm>
                    <a:prstGeom prst="rect">
                      <a:avLst/>
                    </a:prstGeom>
                    <a:noFill/>
                    <a:ln>
                      <a:noFill/>
                    </a:ln>
                  </pic:spPr>
                </pic:pic>
              </a:graphicData>
            </a:graphic>
          </wp:inline>
        </w:drawing>
      </w:r>
      <w:r>
        <w:drawing>
          <wp:inline distT="0" distB="0" distL="0" distR="0" wp14:anchorId="31773E38" wp14:editId="469AAFCD">
            <wp:extent cx="2251875" cy="1165908"/>
            <wp:effectExtent l="0" t="0" r="0" b="0"/>
            <wp:docPr id="1" name="Picture 1" descr="E:\Downloads\scope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scope_windo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156" cy="1168642"/>
                    </a:xfrm>
                    <a:prstGeom prst="rect">
                      <a:avLst/>
                    </a:prstGeom>
                    <a:noFill/>
                    <a:ln>
                      <a:noFill/>
                    </a:ln>
                  </pic:spPr>
                </pic:pic>
              </a:graphicData>
            </a:graphic>
          </wp:inline>
        </w:drawing>
      </w:r>
    </w:p>
    <w:p w14:paraId="7B52ADB3" w14:textId="77777777" w:rsidR="004F2C5A" w:rsidRDefault="004F2C5A" w:rsidP="004F2C5A"/>
    <w:p w14:paraId="2DDE9920" w14:textId="77777777" w:rsidR="00102498" w:rsidRPr="0025498E" w:rsidRDefault="00102498" w:rsidP="00102498">
      <w:pPr>
        <w:pStyle w:val="Caption"/>
        <w:keepNext/>
        <w:ind w:left="720"/>
      </w:pPr>
      <w:bookmarkStart w:id="2" w:name="_Ref230927869"/>
      <w:r w:rsidRPr="0025498E">
        <w:t xml:space="preserve">Figure </w:t>
      </w:r>
      <w:bookmarkEnd w:id="2"/>
      <w:r w:rsidR="00C70D82">
        <w:t>2</w:t>
      </w:r>
      <w:r w:rsidRPr="0025498E">
        <w:t xml:space="preserve">: </w:t>
      </w:r>
      <w:r w:rsidRPr="0025498E">
        <w:rPr>
          <w:b w:val="0"/>
        </w:rPr>
        <w:t xml:space="preserve">The sliding window scoring scheme used to provide an estimate of the HMM parameters.  (a) Illustration of score calculation.  (b) Finding </w:t>
      </w:r>
      <w:r w:rsidRPr="0025498E">
        <w:rPr>
          <w:b w:val="0"/>
          <w:i/>
        </w:rPr>
        <w:t>W</w:t>
      </w:r>
      <w:r w:rsidRPr="0025498E">
        <w:rPr>
          <w:b w:val="0"/>
          <w:i/>
          <w:vertAlign w:val="subscript"/>
        </w:rPr>
        <w:t>center</w:t>
      </w:r>
      <w:r w:rsidRPr="0025498E">
        <w:rPr>
          <w:b w:val="0"/>
        </w:rPr>
        <w:t>.</w:t>
      </w:r>
    </w:p>
    <w:p w14:paraId="4FA52615" w14:textId="77777777" w:rsidR="00102498" w:rsidRPr="0025498E" w:rsidRDefault="00102498" w:rsidP="00102498">
      <w:pPr>
        <w:jc w:val="center"/>
        <w:rPr>
          <w:noProof w:val="0"/>
        </w:rPr>
      </w:pPr>
    </w:p>
    <w:p w14:paraId="0DB2DC15" w14:textId="77777777" w:rsidR="004F2C5A" w:rsidRDefault="004F2C5A" w:rsidP="004F2C5A">
      <w:r>
        <w:drawing>
          <wp:inline distT="0" distB="0" distL="0" distR="0" wp14:anchorId="375733EC" wp14:editId="276FC685">
            <wp:extent cx="5486400" cy="22860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286000"/>
                    </a:xfrm>
                    <a:prstGeom prst="rect">
                      <a:avLst/>
                    </a:prstGeom>
                    <a:noFill/>
                    <a:ln>
                      <a:noFill/>
                    </a:ln>
                  </pic:spPr>
                </pic:pic>
              </a:graphicData>
            </a:graphic>
          </wp:inline>
        </w:drawing>
      </w:r>
    </w:p>
    <w:p w14:paraId="21B1CD0D" w14:textId="77777777" w:rsidR="00102498" w:rsidRPr="004F2C5A" w:rsidRDefault="00102498" w:rsidP="004F2C5A">
      <w:pPr>
        <w:pStyle w:val="Caption"/>
        <w:ind w:left="720"/>
        <w:rPr>
          <w:b w:val="0"/>
        </w:rPr>
      </w:pPr>
      <w:bookmarkStart w:id="3" w:name="_Ref230927906"/>
      <w:r w:rsidRPr="0025498E">
        <w:t xml:space="preserve">Figure </w:t>
      </w:r>
      <w:bookmarkEnd w:id="3"/>
      <w:r w:rsidR="00C70D82">
        <w:t>3</w:t>
      </w:r>
      <w:r w:rsidRPr="0025498E">
        <w:rPr>
          <w:b w:val="0"/>
        </w:rPr>
        <w:t>: (a) Plot of tool sensitivity as a function of the ratio of adapter segment length to tail length: while SCOPE++ is robust to this ratio, TrimPoly sensitivity deteriorates as the length of the adapter segment become</w:t>
      </w:r>
      <w:r w:rsidR="004F2C5A">
        <w:rPr>
          <w:b w:val="0"/>
        </w:rPr>
        <w:t>s longer than that of the tail.</w:t>
      </w:r>
    </w:p>
    <w:p w14:paraId="3D1420C6" w14:textId="77777777" w:rsidR="00102498" w:rsidRPr="0025498E" w:rsidRDefault="00102498" w:rsidP="00102498">
      <w:pPr>
        <w:pStyle w:val="Caption"/>
        <w:keepNext/>
      </w:pPr>
      <w:r w:rsidRPr="0025498E">
        <w:rPr>
          <w:noProof/>
          <w:sz w:val="36"/>
        </w:rPr>
        <w:lastRenderedPageBreak/>
        <w:drawing>
          <wp:inline distT="0" distB="0" distL="0" distR="0" wp14:anchorId="061F915F" wp14:editId="04188DB5">
            <wp:extent cx="6400800" cy="26670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667000"/>
                    </a:xfrm>
                    <a:prstGeom prst="rect">
                      <a:avLst/>
                    </a:prstGeom>
                    <a:noFill/>
                    <a:ln>
                      <a:noFill/>
                    </a:ln>
                  </pic:spPr>
                </pic:pic>
              </a:graphicData>
            </a:graphic>
          </wp:inline>
        </w:drawing>
      </w:r>
    </w:p>
    <w:p w14:paraId="483A167C" w14:textId="3E185178" w:rsidR="00102498" w:rsidRPr="0025498E" w:rsidRDefault="00102498" w:rsidP="00102498">
      <w:pPr>
        <w:pStyle w:val="Caption"/>
        <w:ind w:left="720"/>
        <w:rPr>
          <w:sz w:val="36"/>
        </w:rPr>
      </w:pPr>
      <w:bookmarkStart w:id="4" w:name="_Ref230927977"/>
      <w:r w:rsidRPr="0025498E">
        <w:t xml:space="preserve">Figure </w:t>
      </w:r>
      <w:bookmarkEnd w:id="4"/>
      <w:r w:rsidR="00C70D82">
        <w:t>4</w:t>
      </w:r>
      <w:r w:rsidRPr="0025498E">
        <w:t xml:space="preserve">: </w:t>
      </w:r>
      <w:r w:rsidRPr="0025498E">
        <w:rPr>
          <w:b w:val="0"/>
        </w:rPr>
        <w:t xml:space="preserve">Application of tools to the Triticum aestivum ERR125556 fragment set </w:t>
      </w:r>
      <w:r w:rsidR="00385918">
        <w:rPr>
          <w:b w:val="0"/>
        </w:rPr>
        <w:fldChar w:fldCharType="begin"/>
      </w:r>
      <w:r w:rsidR="00003764">
        <w:rPr>
          <w:b w:val="0"/>
        </w:rPr>
        <w:instrText xml:space="preserve"> ADDIN PAPERS2_CITATIONS &lt;citation&gt;&lt;uuid&gt;D6E3BA7D-E8A3-40C3-A375-D3976C61A9AF&lt;/uuid&gt;&lt;priority&gt;0&lt;/priority&gt;&lt;publications&gt;&lt;publication&gt;&lt;type&gt;400&lt;/type&gt;&lt;institution&gt;http://www.ncbi.nlm.nih.gov/sra/?term=ERR125556&lt;/institution&gt;&lt;title&gt;GenBank: ERX101738 (Triticum aestivum)&lt;/title&gt;&lt;url&gt;http://www.ncbi.nlm.nih.gov/sra/?term=ERR125556&lt;/url&gt;&lt;subtype&gt;403&lt;/subtype&gt;&lt;uuid&gt;8FA96295-A1EB-4FA5-B7A5-7CE0D3C1562B&lt;/uuid&gt;&lt;/publication&gt;&lt;/publications&gt;&lt;cites&gt;&lt;/cites&gt;&lt;/citation&gt;</w:instrText>
      </w:r>
      <w:r w:rsidR="00385918">
        <w:rPr>
          <w:b w:val="0"/>
        </w:rPr>
        <w:fldChar w:fldCharType="separate"/>
      </w:r>
      <w:r w:rsidR="00003764">
        <w:t>{Anonymous:j6lilaHr}</w:t>
      </w:r>
      <w:r w:rsidR="00385918">
        <w:rPr>
          <w:b w:val="0"/>
        </w:rPr>
        <w:fldChar w:fldCharType="end"/>
      </w:r>
      <w:r w:rsidR="00756CAE">
        <w:rPr>
          <w:b w:val="0"/>
        </w:rPr>
        <w:t xml:space="preserve">. </w:t>
      </w:r>
      <w:r w:rsidRPr="0025498E">
        <w:rPr>
          <w:b w:val="0"/>
        </w:rPr>
        <w:t>With 140,000 tail-containing sequences identified, (a) shows the number of sequences with adapter segments of length ≥ m that are identified by SCOPE++, TrimPoly, or both.  In (b) we see the percentage of those sequences that were identified only by SCOPE++ or TrimPoly.</w:t>
      </w:r>
    </w:p>
    <w:p w14:paraId="777D629E" w14:textId="77777777" w:rsidR="00102498" w:rsidRPr="0025498E" w:rsidRDefault="00102498" w:rsidP="001024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noProof w:val="0"/>
          <w:sz w:val="20"/>
          <w:szCs w:val="14"/>
          <w:lang w:eastAsia="zh-CN"/>
        </w:rPr>
      </w:pPr>
    </w:p>
    <w:p w14:paraId="203D43DB" w14:textId="77777777" w:rsidR="00102498" w:rsidRPr="0025498E" w:rsidRDefault="00102498" w:rsidP="00102498">
      <w:pPr>
        <w:spacing w:line="240" w:lineRule="auto"/>
        <w:rPr>
          <w:b/>
          <w:noProof w:val="0"/>
          <w:sz w:val="20"/>
          <w:szCs w:val="20"/>
        </w:rPr>
      </w:pPr>
      <w:r w:rsidRPr="0025498E">
        <w:rPr>
          <w:b/>
          <w:noProof w:val="0"/>
          <w:sz w:val="20"/>
          <w:szCs w:val="20"/>
        </w:rPr>
        <w:br w:type="page"/>
      </w:r>
    </w:p>
    <w:p w14:paraId="6960F728" w14:textId="6E466867" w:rsidR="00102498" w:rsidRPr="0025498E" w:rsidRDefault="00102498" w:rsidP="00102498">
      <w:pPr>
        <w:ind w:left="90"/>
        <w:rPr>
          <w:noProof w:val="0"/>
          <w:sz w:val="20"/>
          <w:szCs w:val="20"/>
        </w:rPr>
      </w:pPr>
      <w:r w:rsidRPr="0025498E">
        <w:rPr>
          <w:b/>
          <w:noProof w:val="0"/>
          <w:sz w:val="20"/>
          <w:szCs w:val="20"/>
        </w:rPr>
        <w:lastRenderedPageBreak/>
        <w:t>Table 1:</w:t>
      </w:r>
      <w:r w:rsidRPr="0025498E">
        <w:rPr>
          <w:noProof w:val="0"/>
          <w:sz w:val="20"/>
          <w:szCs w:val="20"/>
        </w:rPr>
        <w:t xml:space="preserve"> Results of tests on data-derived simulated sets using SCOPE++, the TrimPoly component of SeqClean </w:t>
      </w:r>
      <w:r w:rsidR="00AE6389" w:rsidRPr="0025498E">
        <w:rPr>
          <w:noProof w:val="0"/>
          <w:sz w:val="20"/>
          <w:szCs w:val="20"/>
        </w:rPr>
        <w:fldChar w:fldCharType="begin"/>
      </w:r>
      <w:r w:rsidR="00003764">
        <w:rPr>
          <w:noProof w:val="0"/>
          <w:sz w:val="20"/>
          <w:szCs w:val="20"/>
        </w:rPr>
        <w:instrText xml:space="preserve"> ADDIN PAPERS2_CITATIONS &lt;citation&gt;&lt;uuid&gt;10E35B84-064E-42C7-AA09-2613541EB154&lt;/uuid&gt;&lt;priority&gt;0&lt;/priority&gt;&lt;publications&gt;&lt;publication&gt;&lt;title&gt;DFCI Gene Indices Software Tool&lt;/title&gt;&lt;type&gt;400&lt;/type&gt;&lt;subtype&gt;403&lt;/subtype&gt;&lt;uuid&gt;13068C25-2E8B-4E85-BD4C-360FD54C5622&lt;/uuid&gt;&lt;/publication&gt;&lt;/publications&gt;&lt;cites&gt;&lt;/cites&gt;&lt;/citation&gt;</w:instrText>
      </w:r>
      <w:r w:rsidR="00AE6389" w:rsidRPr="0025498E">
        <w:rPr>
          <w:noProof w:val="0"/>
          <w:sz w:val="20"/>
          <w:szCs w:val="20"/>
        </w:rPr>
        <w:fldChar w:fldCharType="separate"/>
      </w:r>
      <w:r w:rsidR="00003764">
        <w:rPr>
          <w:noProof w:val="0"/>
          <w:sz w:val="20"/>
          <w:szCs w:val="20"/>
        </w:rPr>
        <w:t>{Anonymous:EwaMJS6L}</w:t>
      </w:r>
      <w:r w:rsidR="00AE6389" w:rsidRPr="0025498E">
        <w:rPr>
          <w:noProof w:val="0"/>
          <w:sz w:val="20"/>
          <w:szCs w:val="20"/>
        </w:rPr>
        <w:fldChar w:fldCharType="end"/>
      </w:r>
      <w:r w:rsidRPr="0025498E">
        <w:rPr>
          <w:noProof w:val="0"/>
          <w:sz w:val="20"/>
          <w:szCs w:val="20"/>
        </w:rPr>
        <w:t xml:space="preserve">, and TrimEst </w:t>
      </w:r>
      <w:r w:rsidR="00AE6389" w:rsidRPr="0025498E">
        <w:rPr>
          <w:noProof w:val="0"/>
          <w:sz w:val="20"/>
          <w:szCs w:val="20"/>
        </w:rPr>
        <w:fldChar w:fldCharType="begin"/>
      </w:r>
      <w:r w:rsidR="00003764">
        <w:rPr>
          <w:noProof w:val="0"/>
          <w:sz w:val="20"/>
          <w:szCs w:val="20"/>
        </w:rPr>
        <w:instrText xml:space="preserve"> ADDIN PAPERS2_CITATIONS &lt;citation&gt;&lt;uuid&gt;AD4677CB-B8B9-469B-97A6-A153DBB12F25&lt;/uuid&gt;&lt;priority&gt;0&lt;/priority&gt;&lt;publications&gt;&lt;publication&gt;&lt;volume&gt;16&lt;/volume&gt;&lt;publication_date&gt;99200006001200000000220000&lt;/publication_date&gt;&lt;number&gt;6&lt;/number&gt;&lt;institution&gt;The Sanger Centre, Wellcome Trust Genome Campus, Hinxton, Cambridge, UK CB10 1SA.&lt;/institution&gt;&lt;startpage&gt;276&lt;/startpage&gt;&lt;title&gt;EMBOSS: the European Molecular Biology Open Software Suite.&lt;/title&gt;&lt;uuid&gt;B4A8ACAC-7795-47A8-9C7B-56408911CBB2&lt;/uuid&gt;&lt;subtype&gt;400&lt;/subtype&gt;&lt;endpage&gt;277&lt;/endpage&gt;&lt;type&gt;400&lt;/type&gt;&lt;url&gt;http://eutils.ncbi.nlm.nih.gov/entrez/eutils/elink.fcgi?dbfrom=pubmed&amp;amp;id=10827456&amp;amp;retmode=ref&amp;amp;cmd=prlinks&lt;/url&gt;&lt;bundle&gt;&lt;publication&gt;&lt;url&gt;http://www.cell.com/trends/genetics/&lt;/url&gt;&lt;title&gt;Trends in genetics : TIG&lt;/title&gt;&lt;type&gt;-100&lt;/type&gt;&lt;subtype&gt;-100&lt;/subtype&gt;&lt;uuid&gt;90B9A025-259A-437B-86DB-74B64E24675F&lt;/uuid&gt;&lt;/publication&gt;&lt;/bundle&gt;&lt;authors&gt;&lt;author&gt;&lt;firstName&gt;P&lt;/firstName&gt;&lt;lastName&gt;Rice&lt;/lastName&gt;&lt;/author&gt;&lt;author&gt;&lt;firstName&gt;I&lt;/firstName&gt;&lt;lastName&gt;Longden&lt;/lastName&gt;&lt;/author&gt;&lt;author&gt;&lt;firstName&gt;A&lt;/firstName&gt;&lt;lastName&gt;Bleasby&lt;/lastName&gt;&lt;/author&gt;&lt;/authors&gt;&lt;/publication&gt;&lt;/publications&gt;&lt;cites&gt;&lt;/cites&gt;&lt;/citation&gt;</w:instrText>
      </w:r>
      <w:r w:rsidR="00AE6389" w:rsidRPr="0025498E">
        <w:rPr>
          <w:noProof w:val="0"/>
          <w:sz w:val="20"/>
          <w:szCs w:val="20"/>
        </w:rPr>
        <w:fldChar w:fldCharType="separate"/>
      </w:r>
      <w:r w:rsidR="00003764">
        <w:rPr>
          <w:noProof w:val="0"/>
          <w:sz w:val="20"/>
          <w:szCs w:val="20"/>
        </w:rPr>
        <w:t>{Rice:2000wr}</w:t>
      </w:r>
      <w:r w:rsidR="00AE6389" w:rsidRPr="0025498E">
        <w:rPr>
          <w:noProof w:val="0"/>
          <w:sz w:val="20"/>
          <w:szCs w:val="20"/>
        </w:rPr>
        <w:fldChar w:fldCharType="end"/>
      </w:r>
      <w:r w:rsidRPr="0025498E">
        <w:rPr>
          <w:noProof w:val="0"/>
          <w:sz w:val="20"/>
          <w:szCs w:val="20"/>
        </w:rPr>
        <w:t xml:space="preserve">; SeqTrim </w:t>
      </w:r>
      <w:r w:rsidR="00AE6389" w:rsidRPr="0025498E">
        <w:rPr>
          <w:noProof w:val="0"/>
          <w:sz w:val="20"/>
          <w:szCs w:val="20"/>
        </w:rPr>
        <w:fldChar w:fldCharType="begin"/>
      </w:r>
      <w:r w:rsidR="00003764">
        <w:rPr>
          <w:noProof w:val="0"/>
          <w:sz w:val="20"/>
          <w:szCs w:val="20"/>
        </w:rPr>
        <w:instrText xml:space="preserve"> ADDIN PAPERS2_CITATIONS &lt;citation&gt;&lt;uuid&gt;E2B99A47-4CDB-4133-9BD5-551959027C0D&lt;/uuid&gt;&lt;priority&gt;0&lt;/priority&gt;&lt;publications&gt;&lt;publication&gt;&lt;volume&gt;11&lt;/volume&gt;&lt;publication_date&gt;99201000001200000000200000&lt;/publication_date&gt;&lt;number&gt;1&lt;/number&gt;&lt;doi&gt;10.1186/1471-2105-11-38&lt;/doi&gt;&lt;startpage&gt;38&lt;/startpage&gt;&lt;title&gt;SeqTrim: a high-throughput pipeline for preprocessing any type of sequence reads&lt;/title&gt;&lt;uuid&gt;2C1C26E7-FAFC-49FA-89EA-303EC44B059B&lt;/uuid&gt;&lt;subtype&gt;400&lt;/subtype&gt;&lt;type&gt;400&lt;/type&gt;&lt;url&gt;http://www.biomedcentral.com/1471-2105/11/38&lt;/url&gt;&lt;bundle&gt;&lt;publication&gt;&lt;publisher&gt;BioMed Central Ltd&lt;/publisher&gt;&lt;title&gt;BMC bioinformatics&lt;/title&gt;&lt;type&gt;-100&lt;/type&gt;&lt;subtype&gt;-100&lt;/subtype&gt;&lt;uuid&gt;7B9B5D5A-7A68-478D-9DE8-B20F430160D0&lt;/uuid&gt;&lt;/publication&gt;&lt;/bundle&gt;&lt;authors&gt;&lt;author&gt;&lt;firstName&gt;Juan&lt;/firstName&gt;&lt;lastName&gt;Falgueras&lt;/lastName&gt;&lt;/author&gt;&lt;author&gt;&lt;firstName&gt;Antonio&lt;/firstName&gt;&lt;middleNames&gt;J&lt;/middleNames&gt;&lt;lastName&gt;Lara&lt;/lastName&gt;&lt;/author&gt;&lt;author&gt;&lt;firstName&gt;Noé&lt;/firstName&gt;&lt;lastName&gt;Fernández-Pozo&lt;/lastName&gt;&lt;/author&gt;&lt;author&gt;&lt;firstName&gt;Francisco&lt;/firstName&gt;&lt;middleNames&gt;R&lt;/middleNames&gt;&lt;lastName&gt;Cantón&lt;/lastName&gt;&lt;/author&gt;&lt;author&gt;&lt;firstName&gt;Guillermo&lt;/firstName&gt;&lt;lastName&gt;Pérez-Trabado&lt;/lastName&gt;&lt;/author&gt;&lt;author&gt;&lt;firstName&gt;M&lt;/firstName&gt;&lt;middleNames&gt;Gonzalo&lt;/middleNames&gt;&lt;lastName&gt;Claros&lt;/lastName&gt;&lt;/author&gt;&lt;/authors&gt;&lt;/publication&gt;&lt;/publications&gt;&lt;cites&gt;&lt;/cites&gt;&lt;/citation&gt;</w:instrText>
      </w:r>
      <w:r w:rsidR="00AE6389" w:rsidRPr="0025498E">
        <w:rPr>
          <w:noProof w:val="0"/>
          <w:sz w:val="20"/>
          <w:szCs w:val="20"/>
        </w:rPr>
        <w:fldChar w:fldCharType="separate"/>
      </w:r>
      <w:r w:rsidR="00003764">
        <w:rPr>
          <w:noProof w:val="0"/>
          <w:sz w:val="20"/>
          <w:szCs w:val="20"/>
        </w:rPr>
        <w:t>{Falgueras:2010bf}</w:t>
      </w:r>
      <w:r w:rsidR="00AE6389" w:rsidRPr="0025498E">
        <w:rPr>
          <w:noProof w:val="0"/>
          <w:sz w:val="20"/>
          <w:szCs w:val="20"/>
        </w:rPr>
        <w:fldChar w:fldCharType="end"/>
      </w:r>
      <w:r w:rsidRPr="0025498E">
        <w:rPr>
          <w:noProof w:val="0"/>
          <w:sz w:val="20"/>
          <w:szCs w:val="20"/>
        </w:rPr>
        <w:t xml:space="preserve"> was too slow for testing at the necessary scale.  Starting with a set of 500 human-annotated sequenced transcript fragments (Illumina-sequenced Arabidopsis, 454-sequences Chalamydomons, and Sanger-sequence Human [</w:t>
      </w:r>
      <w:r w:rsidR="001A1DBA">
        <w:rPr>
          <w:noProof w:val="0"/>
          <w:sz w:val="20"/>
          <w:szCs w:val="20"/>
        </w:rPr>
        <w:t>21</w:t>
      </w:r>
      <w:r w:rsidRPr="0025498E">
        <w:rPr>
          <w:noProof w:val="0"/>
          <w:sz w:val="20"/>
          <w:szCs w:val="20"/>
        </w:rPr>
        <w:t>]), we remove all sequencing errors within the human identified poly(A) or poly(T) tails, then introduce simulated error</w:t>
      </w:r>
      <w:r w:rsidR="00EB5451">
        <w:rPr>
          <w:noProof w:val="0"/>
          <w:sz w:val="20"/>
          <w:szCs w:val="20"/>
        </w:rPr>
        <w:t>s</w:t>
      </w:r>
      <w:r w:rsidRPr="0025498E">
        <w:rPr>
          <w:noProof w:val="0"/>
          <w:sz w:val="20"/>
          <w:szCs w:val="20"/>
        </w:rPr>
        <w:t xml:space="preserve"> into those tails to allow </w:t>
      </w:r>
      <w:r w:rsidR="00EB5451">
        <w:rPr>
          <w:noProof w:val="0"/>
          <w:sz w:val="20"/>
          <w:szCs w:val="20"/>
        </w:rPr>
        <w:t xml:space="preserve">for </w:t>
      </w:r>
      <w:r w:rsidRPr="0025498E">
        <w:rPr>
          <w:noProof w:val="0"/>
          <w:sz w:val="20"/>
          <w:szCs w:val="20"/>
        </w:rPr>
        <w:t xml:space="preserve">the testing of sensitivity and boundary </w:t>
      </w:r>
      <w:r w:rsidR="00D263D6">
        <w:rPr>
          <w:noProof w:val="0"/>
          <w:sz w:val="20"/>
          <w:szCs w:val="20"/>
        </w:rPr>
        <w:t>identification</w:t>
      </w:r>
      <w:r w:rsidRPr="0025498E">
        <w:rPr>
          <w:noProof w:val="0"/>
          <w:sz w:val="20"/>
          <w:szCs w:val="20"/>
        </w:rPr>
        <w:t xml:space="preserve"> at a controlled error rate.  For specificity we generate sequences using the base distribution of the non-tail segments of the sequences in the set.  Applying each tool to the set, we then have a reference solution that allows us to compute result qualities.</w:t>
      </w:r>
    </w:p>
    <w:p w14:paraId="47F6A820" w14:textId="77777777" w:rsidR="00102498" w:rsidRPr="0025498E" w:rsidRDefault="00102498" w:rsidP="00102498">
      <w:pPr>
        <w:rPr>
          <w:noProof w:val="0"/>
        </w:rPr>
      </w:pPr>
      <w:r w:rsidRPr="0025498E">
        <w:drawing>
          <wp:inline distT="0" distB="0" distL="0" distR="0" wp14:anchorId="3D0101F7" wp14:editId="6AB536D2">
            <wp:extent cx="5853396" cy="3572539"/>
            <wp:effectExtent l="0" t="0" r="0" b="8890"/>
            <wp:docPr id="7" name="Picture 7" descr="\\VBOXSVR\jamie\Documents\Miami_bio\SCOPA\manuscript\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BOXSVR\jamie\Documents\Miami_bio\SCOPA\manuscript\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396" cy="3572539"/>
                    </a:xfrm>
                    <a:prstGeom prst="rect">
                      <a:avLst/>
                    </a:prstGeom>
                    <a:noFill/>
                    <a:ln>
                      <a:noFill/>
                    </a:ln>
                  </pic:spPr>
                </pic:pic>
              </a:graphicData>
            </a:graphic>
          </wp:inline>
        </w:drawing>
      </w:r>
    </w:p>
    <w:p w14:paraId="5C9CB15C" w14:textId="77777777" w:rsidR="00102498" w:rsidRPr="0025498E" w:rsidRDefault="00102498" w:rsidP="00102498">
      <w:pPr>
        <w:pStyle w:val="Caption"/>
        <w:keepNext/>
        <w:ind w:left="810"/>
      </w:pPr>
      <w:bookmarkStart w:id="5" w:name="_Ref229121257"/>
    </w:p>
    <w:p w14:paraId="024CF92E" w14:textId="77777777" w:rsidR="00102498" w:rsidRPr="0025498E" w:rsidRDefault="00102498" w:rsidP="00102498">
      <w:pPr>
        <w:pStyle w:val="Caption"/>
        <w:keepNext/>
        <w:ind w:left="810"/>
      </w:pPr>
    </w:p>
    <w:p w14:paraId="5E001C9F" w14:textId="77777777" w:rsidR="00102498" w:rsidRPr="0025498E" w:rsidRDefault="00102498" w:rsidP="00102498">
      <w:pPr>
        <w:pStyle w:val="Caption"/>
        <w:keepNext/>
        <w:ind w:left="810"/>
      </w:pPr>
    </w:p>
    <w:p w14:paraId="4556E178" w14:textId="77777777" w:rsidR="00102498" w:rsidRPr="0025498E" w:rsidRDefault="00102498" w:rsidP="00102498">
      <w:pPr>
        <w:pStyle w:val="Caption"/>
        <w:keepNext/>
        <w:ind w:left="810"/>
      </w:pPr>
    </w:p>
    <w:p w14:paraId="3114A40B" w14:textId="77777777" w:rsidR="00102498" w:rsidRPr="0025498E" w:rsidRDefault="00102498" w:rsidP="00102498">
      <w:pPr>
        <w:spacing w:line="240" w:lineRule="auto"/>
        <w:rPr>
          <w:rFonts w:eastAsia="｣ﾍ｣ﾓ ﾃｯ"/>
          <w:b/>
          <w:bCs/>
          <w:noProof w:val="0"/>
          <w:sz w:val="20"/>
          <w:szCs w:val="20"/>
        </w:rPr>
      </w:pPr>
      <w:r w:rsidRPr="0025498E">
        <w:rPr>
          <w:noProof w:val="0"/>
        </w:rPr>
        <w:br w:type="page"/>
      </w:r>
    </w:p>
    <w:p w14:paraId="7FE5FF9A" w14:textId="11FAB24C" w:rsidR="00102498" w:rsidRPr="0025498E" w:rsidRDefault="00102498" w:rsidP="00102498">
      <w:pPr>
        <w:pStyle w:val="Caption"/>
        <w:keepNext/>
        <w:ind w:left="90"/>
        <w:rPr>
          <w:b w:val="0"/>
        </w:rPr>
      </w:pPr>
      <w:r w:rsidRPr="0025498E">
        <w:lastRenderedPageBreak/>
        <w:t xml:space="preserve">Table </w:t>
      </w:r>
      <w:bookmarkEnd w:id="5"/>
      <w:r w:rsidRPr="0025498E">
        <w:t xml:space="preserve">2: </w:t>
      </w:r>
      <w:r w:rsidR="009354DD">
        <w:rPr>
          <w:b w:val="0"/>
        </w:rPr>
        <w:t xml:space="preserve">With the </w:t>
      </w:r>
      <w:r w:rsidRPr="0025498E">
        <w:rPr>
          <w:b w:val="0"/>
        </w:rPr>
        <w:t xml:space="preserve">SCOPE++ trim option, poly(A) tails and poly(T) tails can be simultaneously trimmed. The table below lists all possible arrangements of poly(A) and poly(T) tails within a single read and the frequencies in which they appear in the actual dataset </w:t>
      </w:r>
      <w:r w:rsidR="00AE6389" w:rsidRPr="0025498E">
        <w:rPr>
          <w:b w:val="0"/>
        </w:rPr>
        <w:fldChar w:fldCharType="begin"/>
      </w:r>
      <w:r w:rsidR="00003764">
        <w:rPr>
          <w:b w:val="0"/>
        </w:rPr>
        <w:instrText xml:space="preserve"> ADDIN PAPERS2_CITATIONS &lt;citation&gt;&lt;uuid&gt;A72843E3-A233-4278-8E47-199BBCE3CF98&lt;/uuid&gt;&lt;priority&gt;0&lt;/priority&gt;&lt;publications&gt;&lt;publication&gt;&lt;title&gt;SCOPE++: Github Repository&lt;/title&gt;&lt;type&gt;400&lt;/type&gt;&lt;subtype&gt;403&lt;/subtype&gt;&lt;uuid&gt;60AB52CA-19F3-4E8B-AB08-B96920F80D03&lt;/uuid&gt;&lt;/publication&gt;&lt;/publications&gt;&lt;cites&gt;&lt;/cites&gt;&lt;/citation&gt;</w:instrText>
      </w:r>
      <w:r w:rsidR="00AE6389" w:rsidRPr="0025498E">
        <w:rPr>
          <w:b w:val="0"/>
        </w:rPr>
        <w:fldChar w:fldCharType="separate"/>
      </w:r>
      <w:r w:rsidR="00003764">
        <w:t>{Anonymous:YKtSyhnz}</w:t>
      </w:r>
      <w:r w:rsidR="00AE6389" w:rsidRPr="0025498E">
        <w:rPr>
          <w:b w:val="0"/>
        </w:rPr>
        <w:fldChar w:fldCharType="end"/>
      </w:r>
      <w:r w:rsidRPr="0025498E">
        <w:rPr>
          <w:b w:val="0"/>
        </w:rPr>
        <w:t>.</w:t>
      </w:r>
    </w:p>
    <w:p w14:paraId="358BAD55" w14:textId="77777777" w:rsidR="00102498" w:rsidRPr="0025498E" w:rsidRDefault="00102498" w:rsidP="00102498">
      <w:pPr>
        <w:rPr>
          <w:noProof w:val="0"/>
        </w:rPr>
      </w:pPr>
    </w:p>
    <w:tbl>
      <w:tblPr>
        <w:tblStyle w:val="TableGrid"/>
        <w:tblW w:w="0" w:type="auto"/>
        <w:tblInd w:w="198" w:type="dxa"/>
        <w:tblLook w:val="04A0" w:firstRow="1" w:lastRow="0" w:firstColumn="1" w:lastColumn="0" w:noHBand="0" w:noVBand="1"/>
      </w:tblPr>
      <w:tblGrid>
        <w:gridCol w:w="2250"/>
        <w:gridCol w:w="2250"/>
        <w:gridCol w:w="2430"/>
      </w:tblGrid>
      <w:tr w:rsidR="00102498" w:rsidRPr="0025498E" w14:paraId="3186E975" w14:textId="77777777" w:rsidTr="008C786B">
        <w:tc>
          <w:tcPr>
            <w:tcW w:w="2250" w:type="dxa"/>
          </w:tcPr>
          <w:p w14:paraId="4A856F6B" w14:textId="77777777" w:rsidR="00102498" w:rsidRPr="0025498E" w:rsidRDefault="00102498" w:rsidP="008C786B">
            <w:pPr>
              <w:rPr>
                <w:noProof w:val="0"/>
              </w:rPr>
            </w:pPr>
            <w:r w:rsidRPr="0025498E">
              <w:rPr>
                <w:noProof w:val="0"/>
              </w:rPr>
              <w:t>Trim type</w:t>
            </w:r>
          </w:p>
        </w:tc>
        <w:tc>
          <w:tcPr>
            <w:tcW w:w="2250" w:type="dxa"/>
          </w:tcPr>
          <w:p w14:paraId="7C103808" w14:textId="77777777" w:rsidR="00102498" w:rsidRPr="0025498E" w:rsidRDefault="00102498" w:rsidP="008C786B">
            <w:pPr>
              <w:rPr>
                <w:noProof w:val="0"/>
              </w:rPr>
            </w:pPr>
            <w:r w:rsidRPr="0025498E">
              <w:rPr>
                <w:noProof w:val="0"/>
              </w:rPr>
              <w:t>Number identified</w:t>
            </w:r>
          </w:p>
        </w:tc>
        <w:tc>
          <w:tcPr>
            <w:tcW w:w="2430" w:type="dxa"/>
          </w:tcPr>
          <w:p w14:paraId="154274C8" w14:textId="77777777" w:rsidR="00102498" w:rsidRPr="0025498E" w:rsidRDefault="00102498" w:rsidP="008C786B">
            <w:pPr>
              <w:rPr>
                <w:noProof w:val="0"/>
              </w:rPr>
            </w:pPr>
            <w:r w:rsidRPr="0025498E">
              <w:rPr>
                <w:noProof w:val="0"/>
              </w:rPr>
              <w:t>Percent identified</w:t>
            </w:r>
          </w:p>
        </w:tc>
      </w:tr>
      <w:tr w:rsidR="00102498" w:rsidRPr="0025498E" w14:paraId="52BE432D" w14:textId="77777777" w:rsidTr="008C786B">
        <w:tc>
          <w:tcPr>
            <w:tcW w:w="2250" w:type="dxa"/>
          </w:tcPr>
          <w:p w14:paraId="1FB70E50"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4CACE09D"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45577831 </w:t>
            </w:r>
          </w:p>
        </w:tc>
        <w:tc>
          <w:tcPr>
            <w:tcW w:w="2430" w:type="dxa"/>
          </w:tcPr>
          <w:p w14:paraId="1F31C0CD"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53.1196%</w:t>
            </w:r>
          </w:p>
        </w:tc>
      </w:tr>
      <w:tr w:rsidR="00102498" w:rsidRPr="0025498E" w14:paraId="77E9C178" w14:textId="77777777" w:rsidTr="008C786B">
        <w:tc>
          <w:tcPr>
            <w:tcW w:w="2250" w:type="dxa"/>
          </w:tcPr>
          <w:p w14:paraId="6823F2DB"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w:t>
            </w:r>
          </w:p>
        </w:tc>
        <w:tc>
          <w:tcPr>
            <w:tcW w:w="2250" w:type="dxa"/>
          </w:tcPr>
          <w:p w14:paraId="4628AFC6"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679815  </w:t>
            </w:r>
          </w:p>
        </w:tc>
        <w:tc>
          <w:tcPr>
            <w:tcW w:w="2430" w:type="dxa"/>
          </w:tcPr>
          <w:p w14:paraId="21EC0E35"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0.792303%</w:t>
            </w:r>
          </w:p>
        </w:tc>
      </w:tr>
      <w:tr w:rsidR="00102498" w:rsidRPr="0025498E" w14:paraId="21B2B594" w14:textId="77777777" w:rsidTr="008C786B">
        <w:tc>
          <w:tcPr>
            <w:tcW w:w="2250" w:type="dxa"/>
          </w:tcPr>
          <w:p w14:paraId="5DB01DF7"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487A72DC"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15734  </w:t>
            </w:r>
          </w:p>
        </w:tc>
        <w:tc>
          <w:tcPr>
            <w:tcW w:w="2430" w:type="dxa"/>
          </w:tcPr>
          <w:p w14:paraId="1C952B81"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0.0183375%</w:t>
            </w:r>
          </w:p>
        </w:tc>
      </w:tr>
      <w:tr w:rsidR="00102498" w:rsidRPr="0025498E" w14:paraId="2E42C5D6" w14:textId="77777777" w:rsidTr="008C786B">
        <w:tc>
          <w:tcPr>
            <w:tcW w:w="2250" w:type="dxa"/>
          </w:tcPr>
          <w:p w14:paraId="5FECADB4"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w:t>
            </w:r>
          </w:p>
        </w:tc>
        <w:tc>
          <w:tcPr>
            <w:tcW w:w="2250" w:type="dxa"/>
          </w:tcPr>
          <w:p w14:paraId="15D0C26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83200  </w:t>
            </w:r>
          </w:p>
        </w:tc>
        <w:tc>
          <w:tcPr>
            <w:tcW w:w="2430" w:type="dxa"/>
          </w:tcPr>
          <w:p w14:paraId="04BEFED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0.096967%</w:t>
            </w:r>
          </w:p>
        </w:tc>
      </w:tr>
      <w:tr w:rsidR="00102498" w:rsidRPr="0025498E" w14:paraId="27C8F7BA" w14:textId="77777777" w:rsidTr="008C786B">
        <w:tc>
          <w:tcPr>
            <w:tcW w:w="2250" w:type="dxa"/>
          </w:tcPr>
          <w:p w14:paraId="52AC6CC5"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[TTTT............TTTT]:</w:t>
            </w:r>
          </w:p>
        </w:tc>
        <w:tc>
          <w:tcPr>
            <w:tcW w:w="2250" w:type="dxa"/>
          </w:tcPr>
          <w:p w14:paraId="3BD5AD17"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2864767 </w:t>
            </w:r>
          </w:p>
        </w:tc>
        <w:tc>
          <w:tcPr>
            <w:tcW w:w="2430" w:type="dxa"/>
          </w:tcPr>
          <w:p w14:paraId="0F5E17EF"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3.3388%</w:t>
            </w:r>
          </w:p>
        </w:tc>
      </w:tr>
      <w:tr w:rsidR="00102498" w:rsidRPr="0025498E" w14:paraId="261CD9DB" w14:textId="77777777" w:rsidTr="008C786B">
        <w:tc>
          <w:tcPr>
            <w:tcW w:w="2250" w:type="dxa"/>
          </w:tcPr>
          <w:p w14:paraId="63D4747B"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[AAAA............AAAA]:</w:t>
            </w:r>
          </w:p>
        </w:tc>
        <w:tc>
          <w:tcPr>
            <w:tcW w:w="2250" w:type="dxa"/>
          </w:tcPr>
          <w:p w14:paraId="688591AF"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340    </w:t>
            </w:r>
          </w:p>
        </w:tc>
        <w:tc>
          <w:tcPr>
            <w:tcW w:w="2430" w:type="dxa"/>
          </w:tcPr>
          <w:p w14:paraId="6732E234"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0.000396259%</w:t>
            </w:r>
          </w:p>
        </w:tc>
      </w:tr>
      <w:tr w:rsidR="00102498" w:rsidRPr="0025498E" w14:paraId="6AD9CDF1" w14:textId="77777777" w:rsidTr="008C786B">
        <w:tc>
          <w:tcPr>
            <w:tcW w:w="2250" w:type="dxa"/>
          </w:tcPr>
          <w:p w14:paraId="3BDE6ECA"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[TTTT............AAAA]:</w:t>
            </w:r>
          </w:p>
        </w:tc>
        <w:tc>
          <w:tcPr>
            <w:tcW w:w="2250" w:type="dxa"/>
          </w:tcPr>
          <w:p w14:paraId="5F4D191E"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2733703 </w:t>
            </w:r>
          </w:p>
        </w:tc>
        <w:tc>
          <w:tcPr>
            <w:tcW w:w="2430" w:type="dxa"/>
          </w:tcPr>
          <w:p w14:paraId="2BC976A8"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3.18605%</w:t>
            </w:r>
          </w:p>
        </w:tc>
      </w:tr>
      <w:tr w:rsidR="00102498" w:rsidRPr="0025498E" w14:paraId="0E6C72D9" w14:textId="77777777" w:rsidTr="008C786B">
        <w:tc>
          <w:tcPr>
            <w:tcW w:w="2250" w:type="dxa"/>
          </w:tcPr>
          <w:p w14:paraId="40BE7842" w14:textId="77777777" w:rsidR="00102498" w:rsidRPr="0025498E" w:rsidRDefault="00102498" w:rsidP="008C786B">
            <w:pPr>
              <w:jc w:val="both"/>
              <w:rPr>
                <w:noProof w:val="0"/>
                <w:u w:val="single"/>
              </w:rPr>
            </w:pPr>
            <w:r w:rsidRPr="0025498E">
              <w:rPr>
                <w:rFonts w:ascii="Arial" w:hAnsi="Arial" w:cs="Arial"/>
                <w:noProof w:val="0"/>
                <w:color w:val="222222"/>
                <w:sz w:val="20"/>
                <w:szCs w:val="20"/>
                <w:shd w:val="clear" w:color="auto" w:fill="FFFFFF"/>
              </w:rPr>
              <w:t>[AAAA…….....TTTT]:</w:t>
            </w:r>
          </w:p>
        </w:tc>
        <w:tc>
          <w:tcPr>
            <w:tcW w:w="2250" w:type="dxa"/>
          </w:tcPr>
          <w:p w14:paraId="6618506B"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 xml:space="preserve">1059    </w:t>
            </w:r>
          </w:p>
        </w:tc>
        <w:tc>
          <w:tcPr>
            <w:tcW w:w="2430" w:type="dxa"/>
          </w:tcPr>
          <w:p w14:paraId="4DD20DE9" w14:textId="77777777" w:rsidR="00102498" w:rsidRPr="0025498E" w:rsidRDefault="00102498" w:rsidP="008C786B">
            <w:pPr>
              <w:rPr>
                <w:noProof w:val="0"/>
                <w:u w:val="single"/>
              </w:rPr>
            </w:pPr>
            <w:r w:rsidRPr="0025498E">
              <w:rPr>
                <w:rFonts w:ascii="Arial" w:hAnsi="Arial" w:cs="Arial"/>
                <w:noProof w:val="0"/>
                <w:color w:val="222222"/>
                <w:sz w:val="20"/>
                <w:szCs w:val="20"/>
                <w:shd w:val="clear" w:color="auto" w:fill="FFFFFF"/>
              </w:rPr>
              <w:t>0.00123423%</w:t>
            </w:r>
          </w:p>
        </w:tc>
      </w:tr>
      <w:tr w:rsidR="00102498" w:rsidRPr="0025498E" w14:paraId="6DAF0E67" w14:textId="77777777" w:rsidTr="008C786B">
        <w:tc>
          <w:tcPr>
            <w:tcW w:w="2250" w:type="dxa"/>
          </w:tcPr>
          <w:p w14:paraId="717EA215"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No homopolymers</w:t>
            </w:r>
          </w:p>
        </w:tc>
        <w:tc>
          <w:tcPr>
            <w:tcW w:w="2250" w:type="dxa"/>
          </w:tcPr>
          <w:p w14:paraId="221CE2C3"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33845914</w:t>
            </w:r>
          </w:p>
        </w:tc>
        <w:tc>
          <w:tcPr>
            <w:tcW w:w="2430" w:type="dxa"/>
          </w:tcPr>
          <w:p w14:paraId="4934124E" w14:textId="77777777" w:rsidR="00102498" w:rsidRPr="0025498E" w:rsidRDefault="00102498" w:rsidP="008C786B">
            <w:pPr>
              <w:rPr>
                <w:rFonts w:ascii="Arial" w:hAnsi="Arial" w:cs="Arial"/>
                <w:noProof w:val="0"/>
                <w:color w:val="222222"/>
                <w:sz w:val="20"/>
                <w:szCs w:val="20"/>
                <w:shd w:val="clear" w:color="auto" w:fill="FFFFFF"/>
              </w:rPr>
            </w:pPr>
            <w:r w:rsidRPr="0025498E">
              <w:rPr>
                <w:rFonts w:ascii="Arial" w:hAnsi="Arial" w:cs="Arial"/>
                <w:noProof w:val="0"/>
                <w:color w:val="222222"/>
                <w:sz w:val="20"/>
                <w:szCs w:val="20"/>
                <w:shd w:val="clear" w:color="auto" w:fill="FFFFFF"/>
              </w:rPr>
              <w:t>39.44636558%</w:t>
            </w:r>
          </w:p>
        </w:tc>
      </w:tr>
    </w:tbl>
    <w:p w14:paraId="7995C3B2" w14:textId="77777777" w:rsidR="00185088" w:rsidRDefault="00185088" w:rsidP="00185088">
      <w:pPr>
        <w:pStyle w:val="NormalWeb"/>
        <w:shd w:val="clear" w:color="auto" w:fill="FFFFFF"/>
        <w:spacing w:before="0" w:beforeAutospacing="0" w:after="0" w:afterAutospacing="0" w:line="240" w:lineRule="auto"/>
        <w:textAlignment w:val="baseline"/>
        <w:rPr>
          <w:rFonts w:ascii="Times New Roman" w:eastAsia="Times New Roman" w:hAnsi="Times New Roman" w:cs="Times New Roman"/>
          <w:noProof w:val="0"/>
          <w:u w:val="single"/>
        </w:rPr>
      </w:pPr>
    </w:p>
    <w:p w14:paraId="704EF12E" w14:textId="70FE2CA8" w:rsidR="00385918" w:rsidRDefault="00AE6389" w:rsidP="00003764">
      <w:pPr>
        <w:widowControl w:val="0"/>
        <w:tabs>
          <w:tab w:val="left" w:pos="800"/>
        </w:tabs>
        <w:autoSpaceDE w:val="0"/>
        <w:autoSpaceDN w:val="0"/>
        <w:adjustRightInd w:val="0"/>
        <w:spacing w:line="240" w:lineRule="auto"/>
        <w:ind w:left="800" w:hanging="800"/>
        <w:rPr>
          <w:noProof w:val="0"/>
        </w:rPr>
      </w:pPr>
      <w:r>
        <w:rPr>
          <w:noProof w:val="0"/>
        </w:rPr>
        <w:fldChar w:fldCharType="begin"/>
      </w:r>
      <w:r w:rsidR="00AA74B6">
        <w:rPr>
          <w:noProof w:val="0"/>
        </w:rPr>
        <w:instrText xml:space="preserve"> ADDIN PAPERS2_CITATIONS &lt;papers2_bibliography/&gt;</w:instrText>
      </w:r>
      <w:r>
        <w:rPr>
          <w:noProof w:val="0"/>
        </w:rPr>
        <w:fldChar w:fldCharType="separate"/>
      </w:r>
      <w:r w:rsidR="00003764">
        <w:rPr>
          <w:noProof w:val="0"/>
        </w:rPr>
        <w:t>{papers2_bibliography}</w:t>
      </w:r>
      <w:r>
        <w:rPr>
          <w:noProof w:val="0"/>
        </w:rPr>
        <w:fldChar w:fldCharType="end"/>
      </w:r>
    </w:p>
    <w:p w14:paraId="2901DD00" w14:textId="77777777" w:rsidR="00385918" w:rsidRDefault="00385918" w:rsidP="008D2AD8">
      <w:pPr>
        <w:widowControl w:val="0"/>
        <w:tabs>
          <w:tab w:val="left" w:pos="800"/>
        </w:tabs>
        <w:autoSpaceDE w:val="0"/>
        <w:autoSpaceDN w:val="0"/>
        <w:adjustRightInd w:val="0"/>
        <w:spacing w:line="240" w:lineRule="auto"/>
        <w:ind w:left="800" w:hanging="800"/>
        <w:rPr>
          <w:noProof w:val="0"/>
        </w:rPr>
      </w:pPr>
    </w:p>
    <w:p w14:paraId="478824DD" w14:textId="77777777" w:rsidR="00385918" w:rsidRDefault="00385918" w:rsidP="008D2AD8">
      <w:pPr>
        <w:widowControl w:val="0"/>
        <w:tabs>
          <w:tab w:val="left" w:pos="800"/>
        </w:tabs>
        <w:autoSpaceDE w:val="0"/>
        <w:autoSpaceDN w:val="0"/>
        <w:adjustRightInd w:val="0"/>
        <w:spacing w:line="240" w:lineRule="auto"/>
        <w:ind w:left="800" w:hanging="800"/>
        <w:rPr>
          <w:noProof w:val="0"/>
        </w:rPr>
      </w:pPr>
    </w:p>
    <w:p w14:paraId="4CFB0049" w14:textId="77777777" w:rsidR="00385918" w:rsidRDefault="00385918" w:rsidP="008D2AD8">
      <w:pPr>
        <w:widowControl w:val="0"/>
        <w:tabs>
          <w:tab w:val="left" w:pos="800"/>
        </w:tabs>
        <w:autoSpaceDE w:val="0"/>
        <w:autoSpaceDN w:val="0"/>
        <w:adjustRightInd w:val="0"/>
        <w:spacing w:line="240" w:lineRule="auto"/>
        <w:ind w:left="800" w:hanging="800"/>
        <w:rPr>
          <w:noProof w:val="0"/>
        </w:rPr>
      </w:pPr>
    </w:p>
    <w:p w14:paraId="6623B443" w14:textId="1F876A33" w:rsidR="008D2AD8" w:rsidRDefault="00896BA5" w:rsidP="008D2AD8">
      <w:pPr>
        <w:widowControl w:val="0"/>
        <w:tabs>
          <w:tab w:val="left" w:pos="800"/>
        </w:tabs>
        <w:autoSpaceDE w:val="0"/>
        <w:autoSpaceDN w:val="0"/>
        <w:adjustRightInd w:val="0"/>
        <w:spacing w:line="240" w:lineRule="auto"/>
        <w:ind w:left="800" w:hanging="800"/>
      </w:pPr>
      <w:commentRangeStart w:id="6"/>
      <w:r>
        <w:t xml:space="preserve">[21]       </w:t>
      </w:r>
    </w:p>
    <w:p w14:paraId="35EBD30F" w14:textId="77777777" w:rsidR="008D2AD8" w:rsidRDefault="008D2AD8" w:rsidP="008D2AD8">
      <w:pPr>
        <w:widowControl w:val="0"/>
        <w:tabs>
          <w:tab w:val="left" w:pos="800"/>
        </w:tabs>
        <w:autoSpaceDE w:val="0"/>
        <w:autoSpaceDN w:val="0"/>
        <w:adjustRightInd w:val="0"/>
        <w:spacing w:line="240" w:lineRule="auto"/>
        <w:ind w:left="800" w:hanging="800"/>
      </w:pPr>
    </w:p>
    <w:p w14:paraId="471E6571" w14:textId="02C76149" w:rsidR="005564AF" w:rsidRPr="0025498E" w:rsidRDefault="00896BA5" w:rsidP="008D2AD8">
      <w:pPr>
        <w:widowControl w:val="0"/>
        <w:tabs>
          <w:tab w:val="left" w:pos="800"/>
        </w:tabs>
        <w:autoSpaceDE w:val="0"/>
        <w:autoSpaceDN w:val="0"/>
        <w:adjustRightInd w:val="0"/>
        <w:spacing w:line="240" w:lineRule="auto"/>
        <w:ind w:left="800" w:hanging="800"/>
        <w:rPr>
          <w:noProof w:val="0"/>
        </w:rPr>
      </w:pPr>
      <w:r>
        <w:t>C</w:t>
      </w:r>
      <w:r w:rsidRPr="00896BA5">
        <w:t>onifergdb</w:t>
      </w:r>
      <w:r>
        <w:t xml:space="preserve">: </w:t>
      </w:r>
      <w:r w:rsidRPr="00896BA5">
        <w:rPr>
          <w:noProof w:val="0"/>
        </w:rPr>
        <w:t>http://bioinfolab.miamioh.edu/bioinfolab/index.php</w:t>
      </w:r>
      <w:commentRangeEnd w:id="6"/>
      <w:r w:rsidR="001A1DBA">
        <w:rPr>
          <w:rStyle w:val="CommentReference"/>
          <w:noProof w:val="0"/>
        </w:rPr>
        <w:commentReference w:id="6"/>
      </w:r>
    </w:p>
    <w:sectPr w:rsidR="005564AF" w:rsidRPr="0025498E" w:rsidSect="00AE6389">
      <w:footerReference w:type="default" r:id="rId24"/>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orton" w:date="2014-06-24T10:45:00Z" w:initials="M">
    <w:p w14:paraId="7AE7C64F" w14:textId="77777777" w:rsidR="00254BF4" w:rsidRDefault="00254BF4">
      <w:pPr>
        <w:pStyle w:val="CommentText"/>
      </w:pPr>
      <w:r>
        <w:rPr>
          <w:rStyle w:val="CommentReference"/>
        </w:rPr>
        <w:annotationRef/>
      </w:r>
      <w:r>
        <w:t>Here is the SRA number.  However it is a dead link</w:t>
      </w:r>
    </w:p>
  </w:comment>
  <w:comment w:id="6" w:author="Morton" w:date="2014-06-24T10:51:00Z" w:initials="M">
    <w:p w14:paraId="6F788C6E" w14:textId="77777777" w:rsidR="00254BF4" w:rsidRDefault="00254BF4">
      <w:pPr>
        <w:pStyle w:val="CommentText"/>
      </w:pPr>
      <w:r>
        <w:rPr>
          <w:rStyle w:val="CommentReference"/>
        </w:rPr>
        <w:annotationRef/>
      </w:r>
      <w:r>
        <w:t>New Citation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8FC8F" w14:textId="77777777" w:rsidR="00254BF4" w:rsidRDefault="00254BF4">
      <w:pPr>
        <w:spacing w:line="240" w:lineRule="auto"/>
      </w:pPr>
      <w:r>
        <w:separator/>
      </w:r>
    </w:p>
  </w:endnote>
  <w:endnote w:type="continuationSeparator" w:id="0">
    <w:p w14:paraId="2F84D0AE" w14:textId="77777777" w:rsidR="00254BF4" w:rsidRDefault="00254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ﾍ｣ﾓ ﾃｯ">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91159" w14:textId="77777777" w:rsidR="00254BF4" w:rsidRDefault="00254BF4">
    <w:pPr>
      <w:pStyle w:val="Footer"/>
    </w:pPr>
    <w:r>
      <w:tab/>
      <w:t xml:space="preserve">- </w:t>
    </w:r>
    <w:r>
      <w:fldChar w:fldCharType="begin"/>
    </w:r>
    <w:r>
      <w:instrText xml:space="preserve"> PAGE </w:instrText>
    </w:r>
    <w:r>
      <w:fldChar w:fldCharType="separate"/>
    </w:r>
    <w:r w:rsidR="0072569C">
      <w:t>4</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A0A71C" w14:textId="77777777" w:rsidR="00254BF4" w:rsidRDefault="00254BF4">
      <w:pPr>
        <w:spacing w:line="240" w:lineRule="auto"/>
      </w:pPr>
      <w:r>
        <w:separator/>
      </w:r>
    </w:p>
  </w:footnote>
  <w:footnote w:type="continuationSeparator" w:id="0">
    <w:p w14:paraId="57AB31CB" w14:textId="77777777" w:rsidR="00254BF4" w:rsidRDefault="00254BF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6805"/>
    <w:multiLevelType w:val="multilevel"/>
    <w:tmpl w:val="CB5E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E21725"/>
    <w:multiLevelType w:val="hybridMultilevel"/>
    <w:tmpl w:val="43FED2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70"/>
    <w:rsid w:val="00003764"/>
    <w:rsid w:val="0001661D"/>
    <w:rsid w:val="00031858"/>
    <w:rsid w:val="0003502D"/>
    <w:rsid w:val="00035A43"/>
    <w:rsid w:val="00060E27"/>
    <w:rsid w:val="00064151"/>
    <w:rsid w:val="00064F58"/>
    <w:rsid w:val="000733F2"/>
    <w:rsid w:val="000757F4"/>
    <w:rsid w:val="00081EDB"/>
    <w:rsid w:val="00083A7E"/>
    <w:rsid w:val="00102498"/>
    <w:rsid w:val="0011401F"/>
    <w:rsid w:val="00117D3A"/>
    <w:rsid w:val="001247C4"/>
    <w:rsid w:val="00154988"/>
    <w:rsid w:val="00167465"/>
    <w:rsid w:val="00170952"/>
    <w:rsid w:val="00172966"/>
    <w:rsid w:val="00185088"/>
    <w:rsid w:val="001911D6"/>
    <w:rsid w:val="001A1DBA"/>
    <w:rsid w:val="001B3D55"/>
    <w:rsid w:val="001C2A2E"/>
    <w:rsid w:val="001D442C"/>
    <w:rsid w:val="001F40F6"/>
    <w:rsid w:val="002066C2"/>
    <w:rsid w:val="002472CE"/>
    <w:rsid w:val="0025498E"/>
    <w:rsid w:val="00254BF4"/>
    <w:rsid w:val="002806DD"/>
    <w:rsid w:val="002807CD"/>
    <w:rsid w:val="00285839"/>
    <w:rsid w:val="00290E07"/>
    <w:rsid w:val="002A2853"/>
    <w:rsid w:val="002A43F8"/>
    <w:rsid w:val="002B05ED"/>
    <w:rsid w:val="002B3DC3"/>
    <w:rsid w:val="002B555F"/>
    <w:rsid w:val="002D422E"/>
    <w:rsid w:val="003214DE"/>
    <w:rsid w:val="003267E5"/>
    <w:rsid w:val="00346B0F"/>
    <w:rsid w:val="003555FE"/>
    <w:rsid w:val="003638DC"/>
    <w:rsid w:val="003652D3"/>
    <w:rsid w:val="0036778F"/>
    <w:rsid w:val="00385918"/>
    <w:rsid w:val="00386132"/>
    <w:rsid w:val="00386747"/>
    <w:rsid w:val="0038679E"/>
    <w:rsid w:val="00386C04"/>
    <w:rsid w:val="003B2046"/>
    <w:rsid w:val="003C65C3"/>
    <w:rsid w:val="003D725C"/>
    <w:rsid w:val="003E23FA"/>
    <w:rsid w:val="003F1198"/>
    <w:rsid w:val="003F2E55"/>
    <w:rsid w:val="003F5616"/>
    <w:rsid w:val="003F6C23"/>
    <w:rsid w:val="003F78ED"/>
    <w:rsid w:val="00420FAA"/>
    <w:rsid w:val="00423FA4"/>
    <w:rsid w:val="004357E4"/>
    <w:rsid w:val="00451C0F"/>
    <w:rsid w:val="004561F7"/>
    <w:rsid w:val="00456F93"/>
    <w:rsid w:val="00457AAC"/>
    <w:rsid w:val="0046144B"/>
    <w:rsid w:val="004A17B1"/>
    <w:rsid w:val="004A5E08"/>
    <w:rsid w:val="004F2C5A"/>
    <w:rsid w:val="00515820"/>
    <w:rsid w:val="00517447"/>
    <w:rsid w:val="00521257"/>
    <w:rsid w:val="005274F6"/>
    <w:rsid w:val="005322CE"/>
    <w:rsid w:val="005564AF"/>
    <w:rsid w:val="00582D13"/>
    <w:rsid w:val="005A02A1"/>
    <w:rsid w:val="005B57F6"/>
    <w:rsid w:val="005B5FC1"/>
    <w:rsid w:val="005C5BCA"/>
    <w:rsid w:val="005D0947"/>
    <w:rsid w:val="005D2795"/>
    <w:rsid w:val="005F2DAB"/>
    <w:rsid w:val="006009E9"/>
    <w:rsid w:val="00605003"/>
    <w:rsid w:val="00651FAC"/>
    <w:rsid w:val="00652628"/>
    <w:rsid w:val="0065571B"/>
    <w:rsid w:val="00667F4D"/>
    <w:rsid w:val="006967D3"/>
    <w:rsid w:val="006A302A"/>
    <w:rsid w:val="006C2125"/>
    <w:rsid w:val="006E58AE"/>
    <w:rsid w:val="006E6CCA"/>
    <w:rsid w:val="006F33CD"/>
    <w:rsid w:val="007027F9"/>
    <w:rsid w:val="0072569C"/>
    <w:rsid w:val="00731F0C"/>
    <w:rsid w:val="00756CAE"/>
    <w:rsid w:val="00770802"/>
    <w:rsid w:val="00771BC5"/>
    <w:rsid w:val="007856F4"/>
    <w:rsid w:val="0079394C"/>
    <w:rsid w:val="007C47BD"/>
    <w:rsid w:val="007F3D79"/>
    <w:rsid w:val="007F6C97"/>
    <w:rsid w:val="00840009"/>
    <w:rsid w:val="008412BA"/>
    <w:rsid w:val="00847D2E"/>
    <w:rsid w:val="00896BA5"/>
    <w:rsid w:val="008C786B"/>
    <w:rsid w:val="008D2AD8"/>
    <w:rsid w:val="008D6E09"/>
    <w:rsid w:val="008E252C"/>
    <w:rsid w:val="008F6A51"/>
    <w:rsid w:val="00914A56"/>
    <w:rsid w:val="0092173F"/>
    <w:rsid w:val="009354DD"/>
    <w:rsid w:val="00942612"/>
    <w:rsid w:val="00957B6E"/>
    <w:rsid w:val="00970DDF"/>
    <w:rsid w:val="00992EEE"/>
    <w:rsid w:val="00996E4F"/>
    <w:rsid w:val="009A5CC7"/>
    <w:rsid w:val="009B4150"/>
    <w:rsid w:val="00A02A6F"/>
    <w:rsid w:val="00A05304"/>
    <w:rsid w:val="00A51658"/>
    <w:rsid w:val="00A76741"/>
    <w:rsid w:val="00A807A9"/>
    <w:rsid w:val="00A814F9"/>
    <w:rsid w:val="00AA3B68"/>
    <w:rsid w:val="00AA6C4F"/>
    <w:rsid w:val="00AA74B6"/>
    <w:rsid w:val="00AC0F77"/>
    <w:rsid w:val="00AE6389"/>
    <w:rsid w:val="00AF7954"/>
    <w:rsid w:val="00B12C47"/>
    <w:rsid w:val="00B27CAD"/>
    <w:rsid w:val="00B36F7C"/>
    <w:rsid w:val="00B6013D"/>
    <w:rsid w:val="00B67615"/>
    <w:rsid w:val="00B84827"/>
    <w:rsid w:val="00B8507D"/>
    <w:rsid w:val="00B94113"/>
    <w:rsid w:val="00BA373D"/>
    <w:rsid w:val="00BB248B"/>
    <w:rsid w:val="00BB534A"/>
    <w:rsid w:val="00BC633A"/>
    <w:rsid w:val="00BD2A25"/>
    <w:rsid w:val="00BE37CD"/>
    <w:rsid w:val="00BE46AE"/>
    <w:rsid w:val="00BE6AF8"/>
    <w:rsid w:val="00BE74E3"/>
    <w:rsid w:val="00BE75A1"/>
    <w:rsid w:val="00C13A6C"/>
    <w:rsid w:val="00C221D4"/>
    <w:rsid w:val="00C230A7"/>
    <w:rsid w:val="00C45837"/>
    <w:rsid w:val="00C70D82"/>
    <w:rsid w:val="00C7202B"/>
    <w:rsid w:val="00C755AB"/>
    <w:rsid w:val="00C8683F"/>
    <w:rsid w:val="00CB0275"/>
    <w:rsid w:val="00CC15A4"/>
    <w:rsid w:val="00CF2DB5"/>
    <w:rsid w:val="00D11230"/>
    <w:rsid w:val="00D263D6"/>
    <w:rsid w:val="00D310F8"/>
    <w:rsid w:val="00D31C14"/>
    <w:rsid w:val="00D40E9F"/>
    <w:rsid w:val="00D55C3B"/>
    <w:rsid w:val="00D67FE8"/>
    <w:rsid w:val="00D82216"/>
    <w:rsid w:val="00DC3370"/>
    <w:rsid w:val="00DE6BBF"/>
    <w:rsid w:val="00E123FB"/>
    <w:rsid w:val="00E31C08"/>
    <w:rsid w:val="00E44CB1"/>
    <w:rsid w:val="00E67089"/>
    <w:rsid w:val="00EA2479"/>
    <w:rsid w:val="00EA277C"/>
    <w:rsid w:val="00EB1319"/>
    <w:rsid w:val="00EB1E4C"/>
    <w:rsid w:val="00EB5451"/>
    <w:rsid w:val="00EB673B"/>
    <w:rsid w:val="00EC6C93"/>
    <w:rsid w:val="00ED4E07"/>
    <w:rsid w:val="00F100FC"/>
    <w:rsid w:val="00F130EB"/>
    <w:rsid w:val="00F2276D"/>
    <w:rsid w:val="00F34581"/>
    <w:rsid w:val="00F355DC"/>
    <w:rsid w:val="00F66740"/>
    <w:rsid w:val="00F67416"/>
    <w:rsid w:val="00F71475"/>
    <w:rsid w:val="00F84BAC"/>
    <w:rsid w:val="00F926EC"/>
    <w:rsid w:val="00F9773B"/>
    <w:rsid w:val="00FA3629"/>
    <w:rsid w:val="00FA63C2"/>
    <w:rsid w:val="00FB15A1"/>
    <w:rsid w:val="00FE5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3C9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 w:type="character" w:styleId="FollowedHyperlink">
    <w:name w:val="FollowedHyperlink"/>
    <w:basedOn w:val="DefaultParagraphFont"/>
    <w:uiPriority w:val="99"/>
    <w:semiHidden/>
    <w:unhideWhenUsed/>
    <w:rsid w:val="008D2AD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pPr>
    <w:rPr>
      <w:noProof/>
      <w:sz w:val="24"/>
      <w:szCs w:val="24"/>
    </w:rPr>
  </w:style>
  <w:style w:type="paragraph" w:styleId="Heading1">
    <w:name w:val="heading 1"/>
    <w:basedOn w:val="Normal"/>
    <w:next w:val="Normal"/>
    <w:qFormat/>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qFormat/>
    <w:pPr>
      <w:keepNext/>
      <w:spacing w:before="240" w:after="60" w:line="240" w:lineRule="auto"/>
      <w:outlineLvl w:val="1"/>
    </w:pPr>
    <w:rPr>
      <w:rFonts w:ascii="Arial" w:hAnsi="Arial" w:cs="Arial"/>
      <w:b/>
      <w:bCs/>
      <w:sz w:val="22"/>
      <w:szCs w:val="28"/>
    </w:rPr>
  </w:style>
  <w:style w:type="paragraph" w:styleId="Heading3">
    <w:name w:val="heading 3"/>
    <w:basedOn w:val="Normal"/>
    <w:next w:val="Normal"/>
    <w:qFormat/>
    <w:pPr>
      <w:keepNext/>
      <w:spacing w:line="240" w:lineRule="auto"/>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style>
  <w:style w:type="character" w:customStyle="1" w:styleId="entity1">
    <w:name w:val="entity1"/>
    <w:basedOn w:val="DefaultParagraphFont"/>
    <w:rPr>
      <w:rFonts w:ascii="Times New Roman" w:hAnsi="Times New Roman" w:cs="Times New Roman" w:hint="default"/>
    </w:rPr>
  </w:style>
  <w:style w:type="paragraph" w:customStyle="1" w:styleId="justify">
    <w:name w:val="justify"/>
    <w:basedOn w:val="Normal"/>
    <w:pPr>
      <w:spacing w:before="100" w:beforeAutospacing="1" w:after="100" w:afterAutospacing="1"/>
      <w:jc w:val="both"/>
    </w:pPr>
    <w:rPr>
      <w:rFonts w:ascii="Verdana" w:eastAsia="Arial Unicode MS" w:hAnsi="Verdana" w:cs="Arial Unicode MS"/>
      <w:sz w:val="20"/>
      <w:szCs w:val="20"/>
    </w:rPr>
  </w:style>
  <w:style w:type="paragraph" w:styleId="NormalWeb">
    <w:name w:val="Normal (Web)"/>
    <w:basedOn w:val="Normal"/>
    <w:uiPriority w:val="99"/>
    <w:semiHidden/>
    <w:pPr>
      <w:spacing w:before="100" w:beforeAutospacing="1" w:after="100" w:afterAutospacing="1"/>
    </w:pPr>
    <w:rPr>
      <w:rFonts w:ascii="Arial Unicode MS" w:eastAsia="Arial Unicode MS" w:hAnsi="Arial Unicode MS" w:cs="Arial Unicode MS"/>
    </w:rPr>
  </w:style>
  <w:style w:type="character" w:customStyle="1" w:styleId="smallhead">
    <w:name w:val="smallhead"/>
    <w:basedOn w:val="DefaultParagraphFont"/>
  </w:style>
  <w:style w:type="character" w:styleId="Hyperlink">
    <w:name w:val="Hyperlink"/>
    <w:basedOn w:val="DefaultParagraphFont"/>
    <w:rPr>
      <w:color w:val="0000FF"/>
      <w:u w:val="single"/>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customStyle="1" w:styleId="Articletitle">
    <w:name w:val="Article title"/>
    <w:rsid w:val="002D422E"/>
    <w:pPr>
      <w:spacing w:before="92" w:line="420" w:lineRule="exact"/>
    </w:pPr>
    <w:rPr>
      <w:rFonts w:ascii="Helvetica" w:hAnsi="Helvetica"/>
      <w:b/>
      <w:sz w:val="32"/>
      <w:szCs w:val="24"/>
    </w:rPr>
  </w:style>
  <w:style w:type="paragraph" w:customStyle="1" w:styleId="Authorname">
    <w:name w:val="Author name"/>
    <w:rsid w:val="002D422E"/>
    <w:pPr>
      <w:spacing w:before="70" w:line="300" w:lineRule="exact"/>
    </w:pPr>
    <w:rPr>
      <w:rFonts w:ascii="Helvetica-Light" w:hAnsi="Helvetica-Light"/>
      <w:iCs/>
      <w:sz w:val="26"/>
      <w:szCs w:val="24"/>
    </w:rPr>
  </w:style>
  <w:style w:type="paragraph" w:customStyle="1" w:styleId="Affilation">
    <w:name w:val="Affilation"/>
    <w:basedOn w:val="Authorname"/>
    <w:rsid w:val="002D422E"/>
    <w:pPr>
      <w:spacing w:before="40" w:after="52" w:line="240" w:lineRule="exact"/>
    </w:pPr>
    <w:rPr>
      <w:sz w:val="20"/>
    </w:rPr>
  </w:style>
  <w:style w:type="paragraph" w:styleId="CommentText">
    <w:name w:val="annotation text"/>
    <w:basedOn w:val="Normal"/>
    <w:link w:val="CommentTextChar"/>
    <w:uiPriority w:val="99"/>
    <w:unhideWhenUsed/>
    <w:rsid w:val="00170952"/>
    <w:pPr>
      <w:spacing w:line="240" w:lineRule="auto"/>
    </w:pPr>
    <w:rPr>
      <w:noProof w:val="0"/>
      <w:sz w:val="20"/>
      <w:szCs w:val="20"/>
    </w:rPr>
  </w:style>
  <w:style w:type="character" w:customStyle="1" w:styleId="CommentTextChar">
    <w:name w:val="Comment Text Char"/>
    <w:basedOn w:val="DefaultParagraphFont"/>
    <w:link w:val="CommentText"/>
    <w:uiPriority w:val="99"/>
    <w:rsid w:val="00170952"/>
  </w:style>
  <w:style w:type="paragraph" w:customStyle="1" w:styleId="ParaNoInd">
    <w:name w:val="ParaNoInd"/>
    <w:basedOn w:val="Normal"/>
    <w:rsid w:val="00170952"/>
    <w:pPr>
      <w:spacing w:line="220" w:lineRule="exact"/>
      <w:jc w:val="both"/>
    </w:pPr>
    <w:rPr>
      <w:noProof w:val="0"/>
      <w:sz w:val="18"/>
    </w:rPr>
  </w:style>
  <w:style w:type="paragraph" w:customStyle="1" w:styleId="AbstractText">
    <w:name w:val="Abstract Text"/>
    <w:rsid w:val="00170952"/>
    <w:pPr>
      <w:spacing w:line="220" w:lineRule="exact"/>
      <w:jc w:val="both"/>
    </w:pPr>
    <w:rPr>
      <w:rFonts w:ascii="Helvetica" w:hAnsi="Helvetica"/>
      <w:sz w:val="16"/>
      <w:szCs w:val="24"/>
    </w:rPr>
  </w:style>
  <w:style w:type="paragraph" w:styleId="BalloonText">
    <w:name w:val="Balloon Text"/>
    <w:basedOn w:val="Normal"/>
    <w:link w:val="BalloonTextChar"/>
    <w:uiPriority w:val="99"/>
    <w:semiHidden/>
    <w:unhideWhenUsed/>
    <w:rsid w:val="005564A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64AF"/>
    <w:rPr>
      <w:rFonts w:ascii="Lucida Grande" w:hAnsi="Lucida Grande" w:cs="Lucida Grande"/>
      <w:noProof/>
      <w:sz w:val="18"/>
      <w:szCs w:val="18"/>
    </w:rPr>
  </w:style>
  <w:style w:type="paragraph" w:styleId="Caption">
    <w:name w:val="caption"/>
    <w:basedOn w:val="Normal"/>
    <w:next w:val="Normal"/>
    <w:uiPriority w:val="99"/>
    <w:qFormat/>
    <w:rsid w:val="005564AF"/>
    <w:pPr>
      <w:spacing w:line="240" w:lineRule="auto"/>
    </w:pPr>
    <w:rPr>
      <w:rFonts w:eastAsia="｣ﾍ｣ﾓ ﾃｯ"/>
      <w:b/>
      <w:bCs/>
      <w:noProof w:val="0"/>
      <w:sz w:val="20"/>
      <w:szCs w:val="20"/>
    </w:rPr>
  </w:style>
  <w:style w:type="table" w:styleId="TableGrid">
    <w:name w:val="Table Grid"/>
    <w:basedOn w:val="TableNormal"/>
    <w:uiPriority w:val="59"/>
    <w:rsid w:val="005564A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8ED"/>
    <w:rPr>
      <w:sz w:val="18"/>
      <w:szCs w:val="18"/>
    </w:rPr>
  </w:style>
  <w:style w:type="paragraph" w:styleId="CommentSubject">
    <w:name w:val="annotation subject"/>
    <w:basedOn w:val="CommentText"/>
    <w:next w:val="CommentText"/>
    <w:link w:val="CommentSubjectChar"/>
    <w:uiPriority w:val="99"/>
    <w:semiHidden/>
    <w:unhideWhenUsed/>
    <w:rsid w:val="003F78ED"/>
    <w:rPr>
      <w:b/>
      <w:bCs/>
      <w:noProof/>
    </w:rPr>
  </w:style>
  <w:style w:type="character" w:customStyle="1" w:styleId="CommentSubjectChar">
    <w:name w:val="Comment Subject Char"/>
    <w:basedOn w:val="CommentTextChar"/>
    <w:link w:val="CommentSubject"/>
    <w:uiPriority w:val="99"/>
    <w:semiHidden/>
    <w:rsid w:val="003F78ED"/>
    <w:rPr>
      <w:b/>
      <w:bCs/>
      <w:noProof/>
    </w:rPr>
  </w:style>
  <w:style w:type="character" w:customStyle="1" w:styleId="apple-converted-space">
    <w:name w:val="apple-converted-space"/>
    <w:basedOn w:val="DefaultParagraphFont"/>
    <w:rsid w:val="00185088"/>
  </w:style>
  <w:style w:type="character" w:styleId="FollowedHyperlink">
    <w:name w:val="FollowedHyperlink"/>
    <w:basedOn w:val="DefaultParagraphFont"/>
    <w:uiPriority w:val="99"/>
    <w:semiHidden/>
    <w:unhideWhenUsed/>
    <w:rsid w:val="008D2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752758">
      <w:bodyDiv w:val="1"/>
      <w:marLeft w:val="0"/>
      <w:marRight w:val="0"/>
      <w:marTop w:val="0"/>
      <w:marBottom w:val="0"/>
      <w:divBdr>
        <w:top w:val="none" w:sz="0" w:space="0" w:color="auto"/>
        <w:left w:val="none" w:sz="0" w:space="0" w:color="auto"/>
        <w:bottom w:val="none" w:sz="0" w:space="0" w:color="auto"/>
        <w:right w:val="none" w:sz="0" w:space="0" w:color="auto"/>
      </w:divBdr>
      <w:divsChild>
        <w:div w:id="756249760">
          <w:marLeft w:val="0"/>
          <w:marRight w:val="0"/>
          <w:marTop w:val="0"/>
          <w:marBottom w:val="0"/>
          <w:divBdr>
            <w:top w:val="none" w:sz="0" w:space="0" w:color="auto"/>
            <w:left w:val="none" w:sz="0" w:space="0" w:color="auto"/>
            <w:bottom w:val="none" w:sz="0" w:space="0" w:color="auto"/>
            <w:right w:val="none" w:sz="0" w:space="0" w:color="auto"/>
          </w:divBdr>
        </w:div>
      </w:divsChild>
    </w:div>
    <w:div w:id="1341355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ortonjt@miamiOH.edu" TargetMode="External"/><Relationship Id="rId20" Type="http://schemas.openxmlformats.org/officeDocument/2006/relationships/image" Target="media/image4.png"/><Relationship Id="rId21" Type="http://schemas.openxmlformats.org/officeDocument/2006/relationships/image" Target="media/image5.emf"/><Relationship Id="rId22" Type="http://schemas.openxmlformats.org/officeDocument/2006/relationships/image" Target="media/image6.emf"/><Relationship Id="rId23" Type="http://schemas.openxmlformats.org/officeDocument/2006/relationships/image" Target="media/image7.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abrudapa@miamiOH.edu" TargetMode="External"/><Relationship Id="rId11" Type="http://schemas.openxmlformats.org/officeDocument/2006/relationships/hyperlink" Target="mailto:figuernd@miamiOH.edu" TargetMode="External"/><Relationship Id="rId12" Type="http://schemas.openxmlformats.org/officeDocument/2006/relationships/hyperlink" Target="mailto:liangc@miamiOH.edu" TargetMode="External"/><Relationship Id="rId13" Type="http://schemas.openxmlformats.org/officeDocument/2006/relationships/hyperlink" Target="mailto:karroje@miamiOH.edu" TargetMode="External"/><Relationship Id="rId14" Type="http://schemas.openxmlformats.org/officeDocument/2006/relationships/hyperlink" Target="https://github.com/mortonjt/SCOPE" TargetMode="External"/><Relationship Id="rId15" Type="http://schemas.openxmlformats.org/officeDocument/2006/relationships/hyperlink" Target="http://www.pnas.org/external-ref?link_type=GEN&amp;access_num=SRA028410" TargetMode="External"/><Relationship Id="rId16" Type="http://schemas.openxmlformats.org/officeDocument/2006/relationships/comments" Target="comments.xml"/><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2D7FDC-F012-FA46-B8C2-07C49317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13572</Words>
  <Characters>77367</Characters>
  <Application>Microsoft Macintosh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A sample article title</vt:lpstr>
    </vt:vector>
  </TitlesOfParts>
  <Company>Life Science Communications Ltd</Company>
  <LinksUpToDate>false</LinksUpToDate>
  <CharactersWithSpaces>90758</CharactersWithSpaces>
  <SharedDoc>false</SharedDoc>
  <HLinks>
    <vt:vector size="18" baseType="variant">
      <vt:variant>
        <vt:i4>5832743</vt:i4>
      </vt:variant>
      <vt:variant>
        <vt:i4>6</vt:i4>
      </vt:variant>
      <vt:variant>
        <vt:i4>0</vt:i4>
      </vt:variant>
      <vt:variant>
        <vt:i4>5</vt:i4>
      </vt:variant>
      <vt:variant>
        <vt:lpwstr>mailto:johnsmith@darwin.co.uk</vt:lpwstr>
      </vt:variant>
      <vt:variant>
        <vt:lpwstr/>
      </vt:variant>
      <vt:variant>
        <vt:i4>7864325</vt:i4>
      </vt:variant>
      <vt:variant>
        <vt:i4>3</vt:i4>
      </vt:variant>
      <vt:variant>
        <vt:i4>0</vt:i4>
      </vt:variant>
      <vt:variant>
        <vt:i4>5</vt:i4>
      </vt:variant>
      <vt:variant>
        <vt:lpwstr>mailto:jane@darwin.co.uk</vt:lpwstr>
      </vt:variant>
      <vt:variant>
        <vt:lpwstr/>
      </vt:variant>
      <vt:variant>
        <vt:i4>3407936</vt:i4>
      </vt:variant>
      <vt:variant>
        <vt:i4>0</vt:i4>
      </vt:variant>
      <vt:variant>
        <vt:i4>0</vt:i4>
      </vt:variant>
      <vt:variant>
        <vt:i4>5</vt:i4>
      </vt:variant>
      <vt:variant>
        <vt:lpwstr>mailto:charles@darwin.co.uk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article title</dc:title>
  <dc:creator>Karro, John E. Dr.</dc:creator>
  <cp:lastModifiedBy>Karro, John E. Dr.</cp:lastModifiedBy>
  <cp:revision>6</cp:revision>
  <cp:lastPrinted>2014-06-21T15:39:00Z</cp:lastPrinted>
  <dcterms:created xsi:type="dcterms:W3CDTF">2014-06-30T19:17:00Z</dcterms:created>
  <dcterms:modified xsi:type="dcterms:W3CDTF">2014-07-01T17:20:00Z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id="http://www.zotero.org/styles/genomics"/&gt;&lt;hasBiblio/&gt;&lt;format class="21"/&gt;&lt;count citations="33" publications="21"/&gt;&lt;/info&gt;PAPERS2_INFO_END</vt:lpwstr>
  </property>
</Properties>
</file>